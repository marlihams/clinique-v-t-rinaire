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word/comments.xml" ContentType="application/vnd.openxmlformats-officedocument.wordprocessingml.comments+xml"/>
  <Override PartName="/customXml/itemProps5.xml" ContentType="application/vnd.openxmlformats-officedocument.customXmlProperties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Default Extension="emf" ContentType="image/x-emf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id w:val="-1557930079"/>
        <w:docPartObj>
          <w:docPartGallery w:val="Cover Pages"/>
          <w:docPartUnique/>
        </w:docPartObj>
      </w:sdtPr>
      <w:sdtEndPr>
        <w:rPr>
          <w:rFonts w:ascii="Times New Roman" w:eastAsia="Andale Sans UI" w:hAnsi="Times New Roman" w:cs="Tahoma"/>
          <w:b/>
          <w:bCs/>
          <w:kern w:val="3"/>
          <w:sz w:val="24"/>
          <w:szCs w:val="24"/>
          <w:lang w:eastAsia="ja-JP" w:bidi="fa-IR"/>
        </w:rPr>
      </w:sdtEndPr>
      <w:sdtContent>
        <w:p w:rsidR="00C80B9F" w:rsidRPr="00E7232D" w:rsidRDefault="0039220D">
          <w:r>
            <w:rPr>
              <w:lang w:eastAsia="fr-FR"/>
            </w:rPr>
            <w:pict>
              <v:rect id="Rectangle 34" o:spid="_x0000_s1026" style="position:absolute;margin-left:0;margin-top:0;width:581.4pt;height:752.4pt;z-index:-2516162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GMmAIAAIE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" fillcolor="#f1efe6 [2579]" stroked="f" strokeweight="2pt">
                <v:fill color2="#575131 [963]" rotate="t" focusposition=".5,.5" focussize="" focus="100%" type="gradientRadial"/>
                <v:path arrowok="t"/>
                <v:textbox style="mso-next-textbox:#Rectangle 34" inset="21.6pt,,21.6pt">
                  <w:txbxContent>
                    <w:p w:rsidR="006F258E" w:rsidRDefault="006F258E"/>
                  </w:txbxContent>
                </v:textbox>
                <w10:wrap anchorx="page" anchory="page"/>
              </v:rect>
            </w:pict>
          </w:r>
          <w:r>
            <w:rPr>
              <w:lang w:eastAsia="fr-FR"/>
            </w:rPr>
            <w:pict>
              <v:rect id="Rectangle 35" o:spid="_x0000_s1027" style="position:absolute;margin-left:0;margin-top:0;width:226.45pt;height:237.6pt;z-index:25169715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" fillcolor="#1f497d [3215]" stroked="f" strokeweight="2pt">
                <v:textbox style="mso-next-textbox:#Rectangle 35" inset="14.4pt,14.4pt,14.4pt,28.8pt">
                  <w:txbxContent>
                    <w:p w:rsidR="006F258E" w:rsidRPr="00C80B9F" w:rsidRDefault="006F258E">
                      <w:pPr>
                        <w:spacing w:before="240"/>
                        <w:jc w:val="center"/>
                        <w:rPr>
                          <w:color w:val="1F497D" w:themeColor="text2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lang w:eastAsia="fr-FR"/>
            </w:rPr>
            <w:pict>
              <v:rect id="Rectangle 36" o:spid="_x0000_s1068" style="position:absolute;margin-left:0;margin-top:0;width:244.8pt;height:554.4pt;z-index:25169612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>
            <w:rPr>
              <w:lang w:eastAsia="fr-FR"/>
            </w:rPr>
            <w:pict>
              <v:rect id="Rectangle 37" o:spid="_x0000_s1067" style="position:absolute;margin-left:0;margin-top:0;width:226.45pt;height:9.35pt;z-index:25169920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>
            <w:rPr>
              <w:lang w:eastAsia="fr-FR"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9" o:spid="_x0000_s1028" type="#_x0000_t202" style="position:absolute;margin-left:0;margin-top:0;width:220.3pt;height:194.9pt;z-index:25169817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tfQAIAAG8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hjmMZn1fO5Wd0K5RHWus5usSJW2Ydc/MgCZoA9R3TzjySuFpdZYoKZT5&#10;9Te7jwd68FLSgHYptT8PzAhKqu8SuM5Hk4nnaVAm01kMxVx7dtceeajvFZg9wpJpHkQf76pezI2q&#10;37AhK/8qXExyvJ1S14v3rlsGbBgXq1UIAjM1cxu51dyn9oPzA39p35jRZ1Q8Nx5VT1CWfACni/U3&#10;rV4dHCAKyPlBd1MFjF4BqwOg5w30a3Oth6j3/8TyNwA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ObgK19AAgAAbwQAAA4AAAAA&#10;AAAAAAAAAAAALgIAAGRycy9lMm9Eb2MueG1sUEsBAi0AFAAGAAgAAAAhAHlEK+7aAAAABQEAAA8A&#10;AAAAAAAAAAAAAAAAmgQAAGRycy9kb3ducmV2LnhtbFBLBQYAAAAABAAEAPMAAAChBQAAAAA=&#10;" filled="f" stroked="f" strokeweight=".5pt">
                <v:textbox style="mso-next-textbox:#Zone de texte 39;mso-fit-shape-to-text:t">
                  <w:txbxConten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72"/>
                          <w:szCs w:val="72"/>
                        </w:rPr>
                        <w:alias w:val="Titre"/>
                        <w:id w:val="-174124581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F258E" w:rsidRDefault="006F258E">
                          <w:p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t>Projet NF17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1F497D" w:themeColor="text2"/>
                          <w:sz w:val="32"/>
                          <w:szCs w:val="32"/>
                        </w:rPr>
                        <w:alias w:val="Sous-titre"/>
                        <w:id w:val="102805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6F258E" w:rsidRDefault="006F258E">
                          <w:p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>Clinique Vétérinaire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C80B9F" w:rsidRPr="00E7232D" w:rsidRDefault="00C80B9F">
          <w:pPr>
            <w:rPr>
              <w:rFonts w:ascii="Times New Roman" w:eastAsia="Andale Sans UI" w:hAnsi="Times New Roman" w:cs="Tahoma"/>
              <w:kern w:val="3"/>
              <w:sz w:val="24"/>
              <w:szCs w:val="24"/>
              <w:lang w:eastAsia="ja-JP" w:bidi="fa-IR"/>
            </w:rPr>
          </w:pPr>
          <w:r w:rsidRPr="00E7232D">
            <w:rPr>
              <w:noProof/>
              <w:lang w:eastAsia="fr-FR"/>
            </w:rPr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2727325</wp:posOffset>
                </wp:positionH>
                <wp:positionV relativeFrom="margin">
                  <wp:posOffset>4563110</wp:posOffset>
                </wp:positionV>
                <wp:extent cx="2255520" cy="784860"/>
                <wp:effectExtent l="0" t="0" r="0" b="0"/>
                <wp:wrapSquare wrapText="bothSides"/>
                <wp:docPr id="2" name="Image 2" descr="http://www.utc.fr/%7Emab/logo_U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www.utc.fr/%7Emab/logo_U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552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9220D" w:rsidRPr="0039220D">
            <w:rPr>
              <w:lang w:eastAsia="fr-FR"/>
            </w:rPr>
            <w:pict>
              <v:shape id="Zone de texte 33" o:spid="_x0000_s1029" type="#_x0000_t202" style="position:absolute;margin-left:0;margin-top:538.85pt;width:220.3pt;height:21.15pt;z-index:251701248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" filled="f" stroked="f" strokeweight=".5pt">
                <v:textbox style="mso-next-textbox:#Zone de texte 33;mso-fit-shape-to-text:t">
                  <w:txbxContent>
                    <w:p w:rsidR="006F258E" w:rsidRPr="00F804D8" w:rsidRDefault="0039220D">
                      <w:pPr>
                        <w:pStyle w:val="Sansinterlign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olor w:val="1F497D" w:themeColor="text2"/>
                            <w:lang w:val="en-US"/>
                          </w:rPr>
                          <w:alias w:val="Auteur"/>
                          <w:id w:val="-1740544712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6F258E" w:rsidRPr="00F804D8">
                            <w:rPr>
                              <w:color w:val="1F497D" w:themeColor="text2"/>
                              <w:lang w:val="en-US"/>
                            </w:rPr>
                            <w:t>Edouard Capellier, Mike Grevelinger, Geoffroy Dietsch, Hachem Benyahia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 w:rsidRPr="00E7232D">
            <w:rPr>
              <w:rFonts w:ascii="Times New Roman" w:eastAsia="Andale Sans UI" w:hAnsi="Times New Roman" w:cs="Tahoma"/>
              <w:b/>
              <w:bCs/>
              <w:kern w:val="3"/>
              <w:sz w:val="24"/>
              <w:szCs w:val="24"/>
              <w:lang w:eastAsia="ja-JP" w:bidi="fa-I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392396167"/>
        <w:docPartObj>
          <w:docPartGallery w:val="Table of Contents"/>
          <w:docPartUnique/>
        </w:docPartObj>
      </w:sdtPr>
      <w:sdtContent>
        <w:p w:rsidR="002B1B74" w:rsidRPr="00E7232D" w:rsidRDefault="002B1B74" w:rsidP="002B1B74">
          <w:pPr>
            <w:pStyle w:val="En-ttedetabledesmatires"/>
          </w:pPr>
          <w:r w:rsidRPr="00E7232D">
            <w:t>Contenu</w:t>
          </w:r>
        </w:p>
        <w:p w:rsidR="002B1B74" w:rsidRPr="00E7232D" w:rsidRDefault="002B1B74" w:rsidP="002B1B74">
          <w:pPr>
            <w:rPr>
              <w:b/>
              <w:lang w:bidi="hi-IN"/>
            </w:rPr>
          </w:pPr>
          <w:r w:rsidRPr="00E7232D">
            <w:rPr>
              <w:b/>
              <w:lang w:bidi="hi-IN"/>
            </w:rPr>
            <w:t>Note de Clarification</w:t>
          </w:r>
        </w:p>
        <w:p w:rsidR="002B1B74" w:rsidRPr="00E7232D" w:rsidRDefault="0039220D" w:rsidP="002B1B74">
          <w:pPr>
            <w:pStyle w:val="TM1"/>
            <w:rPr>
              <w:rFonts w:cstheme="minorBidi"/>
              <w:b w:val="0"/>
              <w:noProof w:val="0"/>
              <w:szCs w:val="22"/>
              <w:lang w:bidi="ar-SA"/>
            </w:rPr>
          </w:pPr>
          <w:r w:rsidRPr="0039220D">
            <w:rPr>
              <w:noProof w:val="0"/>
            </w:rPr>
            <w:fldChar w:fldCharType="begin"/>
          </w:r>
          <w:r w:rsidR="002B1B74" w:rsidRPr="00E7232D">
            <w:rPr>
              <w:noProof w:val="0"/>
            </w:rPr>
            <w:instrText xml:space="preserve"> TOC \o "1-3" \h \z \u </w:instrText>
          </w:r>
          <w:r w:rsidRPr="0039220D">
            <w:rPr>
              <w:noProof w:val="0"/>
            </w:rPr>
            <w:fldChar w:fldCharType="separate"/>
          </w:r>
          <w:hyperlink w:anchor="_Toc385281544" w:history="1">
            <w:r w:rsidR="002B1B74" w:rsidRPr="00E7232D">
              <w:rPr>
                <w:rStyle w:val="Lienhypertexte"/>
                <w:b w:val="0"/>
                <w:noProof w:val="0"/>
              </w:rPr>
              <w:t>Contexte</w:t>
            </w:r>
            <w:r w:rsidR="002B1B74" w:rsidRPr="00E7232D">
              <w:rPr>
                <w:b w:val="0"/>
                <w:noProof w:val="0"/>
                <w:webHidden/>
              </w:rPr>
              <w:tab/>
            </w:r>
            <w:r w:rsidRPr="00E7232D">
              <w:rPr>
                <w:b w:val="0"/>
                <w:noProof w:val="0"/>
                <w:webHidden/>
              </w:rPr>
              <w:fldChar w:fldCharType="begin"/>
            </w:r>
            <w:r w:rsidR="002B1B74" w:rsidRPr="00E7232D">
              <w:rPr>
                <w:b w:val="0"/>
                <w:noProof w:val="0"/>
                <w:webHidden/>
              </w:rPr>
              <w:instrText xml:space="preserve"> PAGEREF _Toc385281544 \h </w:instrText>
            </w:r>
            <w:r w:rsidR="00DE3BF9" w:rsidRPr="0039220D">
              <w:rPr>
                <w:b w:val="0"/>
                <w:noProof w:val="0"/>
              </w:rPr>
            </w:r>
            <w:r w:rsidRPr="00E7232D">
              <w:rPr>
                <w:b w:val="0"/>
                <w:noProof w:val="0"/>
                <w:webHidden/>
              </w:rPr>
              <w:fldChar w:fldCharType="separate"/>
            </w:r>
            <w:r w:rsidR="002109B7" w:rsidRPr="00E7232D">
              <w:rPr>
                <w:b w:val="0"/>
                <w:noProof w:val="0"/>
                <w:webHidden/>
              </w:rPr>
              <w:t>2</w:t>
            </w:r>
            <w:r w:rsidRPr="00E7232D">
              <w:rPr>
                <w:b w:val="0"/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b w:val="0"/>
              <w:noProof w:val="0"/>
              <w:szCs w:val="22"/>
              <w:lang w:bidi="ar-SA"/>
            </w:rPr>
          </w:pPr>
          <w:hyperlink w:anchor="_Toc385281545" w:history="1">
            <w:r w:rsidR="002B1B74" w:rsidRPr="00E7232D">
              <w:rPr>
                <w:rStyle w:val="Lienhypertexte"/>
                <w:b w:val="0"/>
                <w:noProof w:val="0"/>
              </w:rPr>
              <w:t>Définition du projet et objectifs</w:t>
            </w:r>
            <w:r w:rsidR="002B1B74" w:rsidRPr="00E7232D">
              <w:rPr>
                <w:b w:val="0"/>
                <w:noProof w:val="0"/>
                <w:webHidden/>
              </w:rPr>
              <w:tab/>
            </w:r>
            <w:r w:rsidRPr="00E7232D">
              <w:rPr>
                <w:b w:val="0"/>
                <w:noProof w:val="0"/>
                <w:webHidden/>
              </w:rPr>
              <w:fldChar w:fldCharType="begin"/>
            </w:r>
            <w:r w:rsidR="002B1B74" w:rsidRPr="00E7232D">
              <w:rPr>
                <w:b w:val="0"/>
                <w:noProof w:val="0"/>
                <w:webHidden/>
              </w:rPr>
              <w:instrText xml:space="preserve"> PAGEREF _Toc385281545 \h </w:instrText>
            </w:r>
            <w:r w:rsidR="00DE3BF9" w:rsidRPr="0039220D">
              <w:rPr>
                <w:b w:val="0"/>
                <w:noProof w:val="0"/>
              </w:rPr>
            </w:r>
            <w:r w:rsidRPr="00E7232D">
              <w:rPr>
                <w:b w:val="0"/>
                <w:noProof w:val="0"/>
                <w:webHidden/>
              </w:rPr>
              <w:fldChar w:fldCharType="separate"/>
            </w:r>
            <w:r w:rsidR="002109B7" w:rsidRPr="00E7232D">
              <w:rPr>
                <w:b w:val="0"/>
                <w:noProof w:val="0"/>
                <w:webHidden/>
              </w:rPr>
              <w:t>2</w:t>
            </w:r>
            <w:r w:rsidRPr="00E7232D">
              <w:rPr>
                <w:b w:val="0"/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46" w:history="1">
            <w:r w:rsidR="002B1B74" w:rsidRPr="00E7232D">
              <w:rPr>
                <w:rStyle w:val="Lienhypertexte"/>
              </w:rPr>
              <w:t>A)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Définition du projet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_Toc385281546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2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47" w:history="1">
            <w:r w:rsidR="002B1B74" w:rsidRPr="00E7232D">
              <w:rPr>
                <w:rStyle w:val="Lienhypertexte"/>
              </w:rPr>
              <w:t>B)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Objectifs visés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_Toc385281547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2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48" w:history="1">
            <w:r w:rsidR="002B1B74" w:rsidRPr="00E7232D">
              <w:rPr>
                <w:rStyle w:val="Lienhypertexte"/>
              </w:rPr>
              <w:t>C)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Début du projet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_Toc385281548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2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880"/>
              <w:tab w:val="right" w:leader="dot" w:pos="9062"/>
            </w:tabs>
            <w:rPr>
              <w:szCs w:val="22"/>
              <w:lang w:bidi="ar-SA"/>
            </w:rPr>
          </w:pPr>
          <w:hyperlink w:anchor="_Toc385281549" w:history="1">
            <w:r w:rsidR="002B1B74" w:rsidRPr="00E7232D">
              <w:rPr>
                <w:rStyle w:val="Lienhypertexte"/>
              </w:rPr>
              <w:t>D)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Fin du projet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_Toc385281549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2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50" w:history="1">
            <w:r w:rsidR="002B1B74" w:rsidRPr="00E7232D">
              <w:rPr>
                <w:rStyle w:val="Lienhypertexte"/>
              </w:rPr>
              <w:t>E)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Budget du projet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_Toc385281550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2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b w:val="0"/>
              <w:noProof w:val="0"/>
              <w:szCs w:val="22"/>
              <w:lang w:bidi="ar-SA"/>
            </w:rPr>
          </w:pPr>
          <w:hyperlink w:anchor="_Toc385281551" w:history="1">
            <w:r w:rsidR="002B1B74" w:rsidRPr="00E7232D">
              <w:rPr>
                <w:rStyle w:val="Lienhypertexte"/>
                <w:b w:val="0"/>
                <w:caps/>
                <w:noProof w:val="0"/>
              </w:rPr>
              <w:t>a</w:t>
            </w:r>
            <w:r w:rsidR="002B1B74" w:rsidRPr="00E7232D">
              <w:rPr>
                <w:rStyle w:val="Lienhypertexte"/>
                <w:b w:val="0"/>
                <w:noProof w:val="0"/>
              </w:rPr>
              <w:t>cteurs du projet</w:t>
            </w:r>
            <w:r w:rsidR="002B1B74" w:rsidRPr="00E7232D">
              <w:rPr>
                <w:b w:val="0"/>
                <w:noProof w:val="0"/>
                <w:webHidden/>
              </w:rPr>
              <w:tab/>
            </w:r>
            <w:r w:rsidRPr="00E7232D">
              <w:rPr>
                <w:b w:val="0"/>
                <w:noProof w:val="0"/>
                <w:webHidden/>
              </w:rPr>
              <w:fldChar w:fldCharType="begin"/>
            </w:r>
            <w:r w:rsidR="002B1B74" w:rsidRPr="00E7232D">
              <w:rPr>
                <w:b w:val="0"/>
                <w:noProof w:val="0"/>
                <w:webHidden/>
              </w:rPr>
              <w:instrText xml:space="preserve"> PAGEREF _Toc385281551 \h </w:instrText>
            </w:r>
            <w:r w:rsidR="00DE3BF9" w:rsidRPr="0039220D">
              <w:rPr>
                <w:b w:val="0"/>
                <w:noProof w:val="0"/>
              </w:rPr>
            </w:r>
            <w:r w:rsidRPr="00E7232D">
              <w:rPr>
                <w:b w:val="0"/>
                <w:noProof w:val="0"/>
                <w:webHidden/>
              </w:rPr>
              <w:fldChar w:fldCharType="separate"/>
            </w:r>
            <w:r w:rsidR="002109B7" w:rsidRPr="00E7232D">
              <w:rPr>
                <w:b w:val="0"/>
                <w:noProof w:val="0"/>
                <w:webHidden/>
              </w:rPr>
              <w:t>3</w:t>
            </w:r>
            <w:r w:rsidRPr="00E7232D">
              <w:rPr>
                <w:b w:val="0"/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52" w:history="1">
            <w:r w:rsidR="002B1B74" w:rsidRPr="00E7232D">
              <w:rPr>
                <w:rStyle w:val="Lienhypertexte"/>
              </w:rPr>
              <w:t>F)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caps/>
              </w:rPr>
              <w:t>m</w:t>
            </w:r>
            <w:r w:rsidR="002B1B74" w:rsidRPr="00E7232D">
              <w:rPr>
                <w:rStyle w:val="Lienhypertexte"/>
              </w:rPr>
              <w:t>aître d'ouvrage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_Toc385281552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3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880"/>
              <w:tab w:val="right" w:leader="dot" w:pos="9062"/>
            </w:tabs>
            <w:rPr>
              <w:szCs w:val="22"/>
              <w:lang w:bidi="ar-SA"/>
            </w:rPr>
          </w:pPr>
          <w:hyperlink w:anchor="_Toc385281553" w:history="1">
            <w:r w:rsidR="002B1B74" w:rsidRPr="00E7232D">
              <w:rPr>
                <w:rStyle w:val="Lienhypertexte"/>
              </w:rPr>
              <w:t>G)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caps/>
              </w:rPr>
              <w:t>m</w:t>
            </w:r>
            <w:r w:rsidR="002B1B74" w:rsidRPr="00E7232D">
              <w:rPr>
                <w:rStyle w:val="Lienhypertexte"/>
              </w:rPr>
              <w:t>aître d'œuvre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_Toc385281553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3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880"/>
              <w:tab w:val="right" w:leader="dot" w:pos="9062"/>
            </w:tabs>
            <w:rPr>
              <w:szCs w:val="22"/>
              <w:lang w:bidi="ar-SA"/>
            </w:rPr>
          </w:pPr>
          <w:hyperlink w:anchor="_Toc385281554" w:history="1">
            <w:r w:rsidR="002B1B74" w:rsidRPr="00E7232D">
              <w:rPr>
                <w:rStyle w:val="Lienhypertexte"/>
              </w:rPr>
              <w:t>H)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Compétences nécessaires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_Toc385281554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3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b w:val="0"/>
              <w:noProof w:val="0"/>
              <w:szCs w:val="22"/>
              <w:lang w:bidi="ar-SA"/>
            </w:rPr>
          </w:pPr>
          <w:hyperlink w:anchor="_Toc385281555" w:history="1">
            <w:r w:rsidR="002B1B74" w:rsidRPr="00E7232D">
              <w:rPr>
                <w:rStyle w:val="Lienhypertexte"/>
                <w:b w:val="0"/>
                <w:noProof w:val="0"/>
              </w:rPr>
              <w:t>Liste des Produits du projet</w:t>
            </w:r>
            <w:r w:rsidR="002B1B74" w:rsidRPr="00E7232D">
              <w:rPr>
                <w:b w:val="0"/>
                <w:noProof w:val="0"/>
                <w:webHidden/>
              </w:rPr>
              <w:tab/>
            </w:r>
            <w:r w:rsidRPr="00E7232D">
              <w:rPr>
                <w:b w:val="0"/>
                <w:noProof w:val="0"/>
                <w:webHidden/>
              </w:rPr>
              <w:fldChar w:fldCharType="begin"/>
            </w:r>
            <w:r w:rsidR="002B1B74" w:rsidRPr="00E7232D">
              <w:rPr>
                <w:b w:val="0"/>
                <w:noProof w:val="0"/>
                <w:webHidden/>
              </w:rPr>
              <w:instrText xml:space="preserve"> PAGEREF _Toc385281555 \h </w:instrText>
            </w:r>
            <w:r w:rsidR="00DE3BF9" w:rsidRPr="0039220D">
              <w:rPr>
                <w:b w:val="0"/>
                <w:noProof w:val="0"/>
              </w:rPr>
            </w:r>
            <w:r w:rsidRPr="00E7232D">
              <w:rPr>
                <w:b w:val="0"/>
                <w:noProof w:val="0"/>
                <w:webHidden/>
              </w:rPr>
              <w:fldChar w:fldCharType="separate"/>
            </w:r>
            <w:r w:rsidR="002109B7" w:rsidRPr="00E7232D">
              <w:rPr>
                <w:b w:val="0"/>
                <w:noProof w:val="0"/>
                <w:webHidden/>
              </w:rPr>
              <w:t>3</w:t>
            </w:r>
            <w:r w:rsidRPr="00E7232D">
              <w:rPr>
                <w:b w:val="0"/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b w:val="0"/>
              <w:noProof w:val="0"/>
              <w:szCs w:val="22"/>
              <w:lang w:bidi="ar-SA"/>
            </w:rPr>
          </w:pPr>
          <w:hyperlink w:anchor="_Toc385281556" w:history="1">
            <w:r w:rsidR="002B1B74" w:rsidRPr="00E7232D">
              <w:rPr>
                <w:rStyle w:val="Lienhypertexte"/>
                <w:b w:val="0"/>
                <w:noProof w:val="0"/>
              </w:rPr>
              <w:t>Environnement du projet</w:t>
            </w:r>
            <w:r w:rsidR="002B1B74" w:rsidRPr="00E7232D">
              <w:rPr>
                <w:b w:val="0"/>
                <w:noProof w:val="0"/>
                <w:webHidden/>
              </w:rPr>
              <w:tab/>
            </w:r>
            <w:r w:rsidRPr="00E7232D">
              <w:rPr>
                <w:b w:val="0"/>
                <w:noProof w:val="0"/>
                <w:webHidden/>
              </w:rPr>
              <w:fldChar w:fldCharType="begin"/>
            </w:r>
            <w:r w:rsidR="002B1B74" w:rsidRPr="00E7232D">
              <w:rPr>
                <w:b w:val="0"/>
                <w:noProof w:val="0"/>
                <w:webHidden/>
              </w:rPr>
              <w:instrText xml:space="preserve"> PAGEREF _Toc385281556 \h </w:instrText>
            </w:r>
            <w:r w:rsidR="00DE3BF9" w:rsidRPr="0039220D">
              <w:rPr>
                <w:b w:val="0"/>
                <w:noProof w:val="0"/>
              </w:rPr>
            </w:r>
            <w:r w:rsidRPr="00E7232D">
              <w:rPr>
                <w:b w:val="0"/>
                <w:noProof w:val="0"/>
                <w:webHidden/>
              </w:rPr>
              <w:fldChar w:fldCharType="separate"/>
            </w:r>
            <w:r w:rsidR="002109B7" w:rsidRPr="00E7232D">
              <w:rPr>
                <w:b w:val="0"/>
                <w:noProof w:val="0"/>
                <w:webHidden/>
              </w:rPr>
              <w:t>4</w:t>
            </w:r>
            <w:r w:rsidRPr="00E7232D">
              <w:rPr>
                <w:b w:val="0"/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b w:val="0"/>
              <w:noProof w:val="0"/>
              <w:szCs w:val="22"/>
              <w:lang w:bidi="ar-SA"/>
            </w:rPr>
          </w:pPr>
          <w:hyperlink w:anchor="_Toc385281557" w:history="1">
            <w:r w:rsidR="002B1B74" w:rsidRPr="00E7232D">
              <w:rPr>
                <w:rStyle w:val="Lienhypertexte"/>
                <w:b w:val="0"/>
                <w:noProof w:val="0"/>
              </w:rPr>
              <w:t>Contraintes à respecter</w:t>
            </w:r>
            <w:r w:rsidR="002B1B74" w:rsidRPr="00E7232D">
              <w:rPr>
                <w:b w:val="0"/>
                <w:noProof w:val="0"/>
                <w:webHidden/>
              </w:rPr>
              <w:tab/>
            </w:r>
            <w:r w:rsidRPr="00E7232D">
              <w:rPr>
                <w:b w:val="0"/>
                <w:noProof w:val="0"/>
                <w:webHidden/>
              </w:rPr>
              <w:fldChar w:fldCharType="begin"/>
            </w:r>
            <w:r w:rsidR="002B1B74" w:rsidRPr="00E7232D">
              <w:rPr>
                <w:b w:val="0"/>
                <w:noProof w:val="0"/>
                <w:webHidden/>
              </w:rPr>
              <w:instrText xml:space="preserve"> PAGEREF _Toc385281557 \h </w:instrText>
            </w:r>
            <w:r w:rsidR="00DE3BF9" w:rsidRPr="0039220D">
              <w:rPr>
                <w:b w:val="0"/>
                <w:noProof w:val="0"/>
              </w:rPr>
            </w:r>
            <w:r w:rsidRPr="00E7232D">
              <w:rPr>
                <w:b w:val="0"/>
                <w:noProof w:val="0"/>
                <w:webHidden/>
              </w:rPr>
              <w:fldChar w:fldCharType="separate"/>
            </w:r>
            <w:r w:rsidR="002109B7" w:rsidRPr="00E7232D">
              <w:rPr>
                <w:b w:val="0"/>
                <w:noProof w:val="0"/>
                <w:webHidden/>
              </w:rPr>
              <w:t>4</w:t>
            </w:r>
            <w:r w:rsidRPr="00E7232D">
              <w:rPr>
                <w:b w:val="0"/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58" w:history="1">
            <w:r w:rsidR="002B1B74" w:rsidRPr="00E7232D">
              <w:rPr>
                <w:rStyle w:val="Lienhypertexte"/>
              </w:rPr>
              <w:t>I)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Contraintes de délais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_Toc385281558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4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59" w:history="1">
            <w:r w:rsidR="002B1B74" w:rsidRPr="00E7232D">
              <w:rPr>
                <w:rStyle w:val="Lienhypertexte"/>
              </w:rPr>
              <w:t>J)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Contraintes de coûts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_Toc385281559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4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60" w:history="1">
            <w:r w:rsidR="002B1B74" w:rsidRPr="00E7232D">
              <w:rPr>
                <w:rStyle w:val="Lienhypertexte"/>
              </w:rPr>
              <w:t>K)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Contraintes de performance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_Toc385281560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4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2B1B74" w:rsidP="002B1B74">
          <w:pPr>
            <w:pStyle w:val="TM1"/>
            <w:rPr>
              <w:noProof w:val="0"/>
            </w:rPr>
          </w:pPr>
          <w:r w:rsidRPr="00E7232D">
            <w:rPr>
              <w:rStyle w:val="Lienhypertexte"/>
              <w:noProof w:val="0"/>
              <w:color w:val="auto"/>
              <w:u w:val="none"/>
            </w:rPr>
            <w:t>Organigramme Produit</w:t>
          </w:r>
        </w:p>
        <w:p w:rsidR="002B1B74" w:rsidRPr="00E7232D" w:rsidRDefault="0039220D" w:rsidP="002B1B74">
          <w:pPr>
            <w:pStyle w:val="TM1"/>
            <w:rPr>
              <w:rFonts w:cstheme="minorBidi"/>
              <w:noProof w:val="0"/>
              <w:szCs w:val="22"/>
              <w:lang w:bidi="ar-SA"/>
            </w:rPr>
          </w:pPr>
          <w:hyperlink w:anchor="_Toc385281561" w:history="1">
            <w:r w:rsidR="002B1B74" w:rsidRPr="00E7232D">
              <w:rPr>
                <w:rStyle w:val="Lienhypertexte"/>
                <w:b w:val="0"/>
                <w:noProof w:val="0"/>
              </w:rPr>
              <w:t>1)</w:t>
            </w:r>
            <w:r w:rsidR="002B1B74" w:rsidRPr="00E7232D">
              <w:rPr>
                <w:rFonts w:cstheme="minorBidi"/>
                <w:noProof w:val="0"/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b w:val="0"/>
                <w:noProof w:val="0"/>
              </w:rPr>
              <w:t>Environnants du produit du projet</w:t>
            </w:r>
            <w:r w:rsidR="002B1B74" w:rsidRPr="00E7232D">
              <w:rPr>
                <w:noProof w:val="0"/>
                <w:webHidden/>
              </w:rPr>
              <w:tab/>
            </w:r>
            <w:r w:rsidRPr="00E7232D">
              <w:rPr>
                <w:noProof w:val="0"/>
                <w:webHidden/>
              </w:rPr>
              <w:fldChar w:fldCharType="begin"/>
            </w:r>
            <w:r w:rsidR="002B1B74" w:rsidRPr="00E7232D">
              <w:rPr>
                <w:noProof w:val="0"/>
                <w:webHidden/>
              </w:rPr>
              <w:instrText xml:space="preserve"> PAGEREF _Toc385281561 \h </w:instrText>
            </w:r>
            <w:r w:rsidR="00DE3BF9">
              <w:rPr>
                <w:noProof w:val="0"/>
              </w:rPr>
            </w:r>
            <w:r w:rsidRPr="00E7232D">
              <w:rPr>
                <w:noProof w:val="0"/>
                <w:webHidden/>
              </w:rPr>
              <w:fldChar w:fldCharType="separate"/>
            </w:r>
            <w:r w:rsidR="002109B7" w:rsidRPr="00E7232D">
              <w:rPr>
                <w:noProof w:val="0"/>
                <w:webHidden/>
              </w:rPr>
              <w:t>5</w:t>
            </w:r>
            <w:r w:rsidRPr="00E7232D">
              <w:rPr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noProof w:val="0"/>
              <w:szCs w:val="22"/>
              <w:lang w:bidi="ar-SA"/>
            </w:rPr>
          </w:pPr>
          <w:hyperlink w:anchor="_Toc385281562" w:history="1">
            <w:r w:rsidR="002B1B74" w:rsidRPr="00E7232D">
              <w:rPr>
                <w:rStyle w:val="Lienhypertexte"/>
                <w:b w:val="0"/>
                <w:noProof w:val="0"/>
              </w:rPr>
              <w:t>2)</w:t>
            </w:r>
            <w:r w:rsidR="002B1B74" w:rsidRPr="00E7232D">
              <w:rPr>
                <w:rFonts w:cstheme="minorBidi"/>
                <w:noProof w:val="0"/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b w:val="0"/>
                <w:noProof w:val="0"/>
              </w:rPr>
              <w:t>Fonctions</w:t>
            </w:r>
            <w:r w:rsidR="002B1B74" w:rsidRPr="00E7232D">
              <w:rPr>
                <w:noProof w:val="0"/>
                <w:webHidden/>
              </w:rPr>
              <w:tab/>
            </w:r>
            <w:r w:rsidRPr="00E7232D">
              <w:rPr>
                <w:noProof w:val="0"/>
                <w:webHidden/>
              </w:rPr>
              <w:fldChar w:fldCharType="begin"/>
            </w:r>
            <w:r w:rsidR="002B1B74" w:rsidRPr="00E7232D">
              <w:rPr>
                <w:noProof w:val="0"/>
                <w:webHidden/>
              </w:rPr>
              <w:instrText xml:space="preserve"> PAGEREF _Toc385281562 \h </w:instrText>
            </w:r>
            <w:r w:rsidR="00DE3BF9">
              <w:rPr>
                <w:noProof w:val="0"/>
              </w:rPr>
            </w:r>
            <w:r w:rsidRPr="00E7232D">
              <w:rPr>
                <w:noProof w:val="0"/>
                <w:webHidden/>
              </w:rPr>
              <w:fldChar w:fldCharType="separate"/>
            </w:r>
            <w:r w:rsidR="002109B7" w:rsidRPr="00E7232D">
              <w:rPr>
                <w:noProof w:val="0"/>
                <w:webHidden/>
              </w:rPr>
              <w:t>5</w:t>
            </w:r>
            <w:r w:rsidRPr="00E7232D">
              <w:rPr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noProof w:val="0"/>
              <w:szCs w:val="22"/>
              <w:lang w:bidi="ar-SA"/>
            </w:rPr>
          </w:pPr>
          <w:hyperlink w:anchor="_Toc385281563" w:history="1">
            <w:r w:rsidR="002B1B74" w:rsidRPr="00E7232D">
              <w:rPr>
                <w:rStyle w:val="Lienhypertexte"/>
                <w:b w:val="0"/>
                <w:noProof w:val="0"/>
              </w:rPr>
              <w:t>3)</w:t>
            </w:r>
            <w:r w:rsidR="002B1B74" w:rsidRPr="00E7232D">
              <w:rPr>
                <w:rFonts w:cstheme="minorBidi"/>
                <w:noProof w:val="0"/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b w:val="0"/>
                <w:noProof w:val="0"/>
              </w:rPr>
              <w:t>Classement des fonctions</w:t>
            </w:r>
            <w:r w:rsidR="002B1B74" w:rsidRPr="00E7232D">
              <w:rPr>
                <w:noProof w:val="0"/>
                <w:webHidden/>
              </w:rPr>
              <w:tab/>
            </w:r>
            <w:r w:rsidRPr="00E7232D">
              <w:rPr>
                <w:noProof w:val="0"/>
                <w:webHidden/>
              </w:rPr>
              <w:fldChar w:fldCharType="begin"/>
            </w:r>
            <w:r w:rsidR="002B1B74" w:rsidRPr="00E7232D">
              <w:rPr>
                <w:noProof w:val="0"/>
                <w:webHidden/>
              </w:rPr>
              <w:instrText xml:space="preserve"> PAGEREF _Toc385281563 \h </w:instrText>
            </w:r>
            <w:r w:rsidR="00DE3BF9">
              <w:rPr>
                <w:noProof w:val="0"/>
              </w:rPr>
            </w:r>
            <w:r w:rsidRPr="00E7232D">
              <w:rPr>
                <w:noProof w:val="0"/>
                <w:webHidden/>
              </w:rPr>
              <w:fldChar w:fldCharType="separate"/>
            </w:r>
            <w:r w:rsidR="002109B7" w:rsidRPr="00E7232D">
              <w:rPr>
                <w:noProof w:val="0"/>
                <w:webHidden/>
              </w:rPr>
              <w:t>6</w:t>
            </w:r>
            <w:r w:rsidRPr="00E7232D">
              <w:rPr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64" w:history="1">
            <w:r w:rsidR="002B1B74" w:rsidRPr="00E7232D">
              <w:rPr>
                <w:rStyle w:val="Lienhypertexte"/>
              </w:rPr>
              <w:t>a)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rFonts w:eastAsia="Arial" w:cs="Arial"/>
              </w:rPr>
              <w:t>Informatisation</w:t>
            </w:r>
            <w:r w:rsidR="002B1B74" w:rsidRPr="00E7232D">
              <w:rPr>
                <w:rStyle w:val="Lienhypertexte"/>
              </w:rPr>
              <w:t xml:space="preserve"> et normalisation des ordonnances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_Toc385281564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6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65" w:history="1">
            <w:r w:rsidR="002B1B74" w:rsidRPr="00E7232D">
              <w:rPr>
                <w:rStyle w:val="Lienhypertexte"/>
              </w:rPr>
              <w:t>b)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Gestion du temps et des rendez-vous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_Toc385281565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6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2"/>
            <w:tabs>
              <w:tab w:val="left" w:pos="660"/>
              <w:tab w:val="right" w:leader="dot" w:pos="9062"/>
            </w:tabs>
            <w:rPr>
              <w:szCs w:val="22"/>
              <w:lang w:bidi="ar-SA"/>
            </w:rPr>
          </w:pPr>
          <w:hyperlink w:anchor="_Toc385281566" w:history="1">
            <w:r w:rsidR="002B1B74" w:rsidRPr="00E7232D">
              <w:rPr>
                <w:rStyle w:val="Lienhypertexte"/>
              </w:rPr>
              <w:t>c)</w:t>
            </w:r>
            <w:r w:rsidR="002B1B74" w:rsidRPr="00E7232D">
              <w:rPr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</w:rPr>
              <w:t>Surveillance de l’activité, aide à l’observation statistique</w:t>
            </w:r>
            <w:r w:rsidR="002B1B74" w:rsidRPr="00E7232D">
              <w:rPr>
                <w:webHidden/>
              </w:rPr>
              <w:tab/>
            </w:r>
            <w:r w:rsidRPr="00E7232D">
              <w:rPr>
                <w:webHidden/>
              </w:rPr>
              <w:fldChar w:fldCharType="begin"/>
            </w:r>
            <w:r w:rsidR="002B1B74" w:rsidRPr="00E7232D">
              <w:rPr>
                <w:webHidden/>
              </w:rPr>
              <w:instrText xml:space="preserve"> PAGEREF _Toc385281566 \h </w:instrText>
            </w:r>
            <w:r w:rsidRPr="00E7232D">
              <w:rPr>
                <w:webHidden/>
              </w:rPr>
              <w:fldChar w:fldCharType="separate"/>
            </w:r>
            <w:r w:rsidR="002109B7" w:rsidRPr="00E7232D">
              <w:rPr>
                <w:webHidden/>
              </w:rPr>
              <w:t>7</w:t>
            </w:r>
            <w:r w:rsidRPr="00E7232D">
              <w:rPr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noProof w:val="0"/>
              <w:szCs w:val="22"/>
              <w:lang w:bidi="ar-SA"/>
            </w:rPr>
          </w:pPr>
          <w:hyperlink w:anchor="_Toc385281567" w:history="1">
            <w:r w:rsidR="002B1B74" w:rsidRPr="00E7232D">
              <w:rPr>
                <w:rStyle w:val="Lienhypertexte"/>
                <w:b w:val="0"/>
                <w:noProof w:val="0"/>
              </w:rPr>
              <w:t>4)</w:t>
            </w:r>
            <w:r w:rsidR="002B1B74" w:rsidRPr="00E7232D">
              <w:rPr>
                <w:rFonts w:cstheme="minorBidi"/>
                <w:noProof w:val="0"/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b w:val="0"/>
                <w:noProof w:val="0"/>
              </w:rPr>
              <w:t>Solutions</w:t>
            </w:r>
            <w:r w:rsidR="002B1B74" w:rsidRPr="00E7232D">
              <w:rPr>
                <w:noProof w:val="0"/>
                <w:webHidden/>
              </w:rPr>
              <w:tab/>
            </w:r>
            <w:r w:rsidRPr="00E7232D">
              <w:rPr>
                <w:noProof w:val="0"/>
                <w:webHidden/>
              </w:rPr>
              <w:fldChar w:fldCharType="begin"/>
            </w:r>
            <w:r w:rsidR="002B1B74" w:rsidRPr="00E7232D">
              <w:rPr>
                <w:noProof w:val="0"/>
                <w:webHidden/>
              </w:rPr>
              <w:instrText xml:space="preserve"> PAGEREF _Toc385281567 \h </w:instrText>
            </w:r>
            <w:r w:rsidR="00DE3BF9">
              <w:rPr>
                <w:noProof w:val="0"/>
              </w:rPr>
            </w:r>
            <w:r w:rsidRPr="00E7232D">
              <w:rPr>
                <w:noProof w:val="0"/>
                <w:webHidden/>
              </w:rPr>
              <w:fldChar w:fldCharType="separate"/>
            </w:r>
            <w:r w:rsidR="002109B7" w:rsidRPr="00E7232D">
              <w:rPr>
                <w:noProof w:val="0"/>
                <w:webHidden/>
              </w:rPr>
              <w:t>8</w:t>
            </w:r>
            <w:r w:rsidRPr="00E7232D">
              <w:rPr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pStyle w:val="TM1"/>
            <w:rPr>
              <w:rFonts w:cstheme="minorBidi"/>
              <w:noProof w:val="0"/>
              <w:szCs w:val="22"/>
              <w:lang w:bidi="ar-SA"/>
            </w:rPr>
          </w:pPr>
          <w:hyperlink w:anchor="_Toc385281568" w:history="1">
            <w:r w:rsidR="002B1B74" w:rsidRPr="00E7232D">
              <w:rPr>
                <w:rStyle w:val="Lienhypertexte"/>
                <w:b w:val="0"/>
                <w:noProof w:val="0"/>
              </w:rPr>
              <w:t>5)</w:t>
            </w:r>
            <w:r w:rsidR="002B1B74" w:rsidRPr="00E7232D">
              <w:rPr>
                <w:rFonts w:cstheme="minorBidi"/>
                <w:noProof w:val="0"/>
                <w:szCs w:val="22"/>
                <w:lang w:bidi="ar-SA"/>
              </w:rPr>
              <w:tab/>
            </w:r>
            <w:r w:rsidR="002B1B74" w:rsidRPr="00E7232D">
              <w:rPr>
                <w:rStyle w:val="Lienhypertexte"/>
                <w:b w:val="0"/>
                <w:noProof w:val="0"/>
              </w:rPr>
              <w:t>Organigramme produit</w:t>
            </w:r>
            <w:r w:rsidR="002B1B74" w:rsidRPr="00E7232D">
              <w:rPr>
                <w:noProof w:val="0"/>
                <w:webHidden/>
              </w:rPr>
              <w:tab/>
            </w:r>
            <w:r w:rsidRPr="00E7232D">
              <w:rPr>
                <w:noProof w:val="0"/>
                <w:webHidden/>
              </w:rPr>
              <w:fldChar w:fldCharType="begin"/>
            </w:r>
            <w:r w:rsidR="002B1B74" w:rsidRPr="00E7232D">
              <w:rPr>
                <w:noProof w:val="0"/>
                <w:webHidden/>
              </w:rPr>
              <w:instrText xml:space="preserve"> PAGEREF _Toc385281568 \h </w:instrText>
            </w:r>
            <w:r w:rsidR="00DE3BF9">
              <w:rPr>
                <w:noProof w:val="0"/>
              </w:rPr>
            </w:r>
            <w:r w:rsidRPr="00E7232D">
              <w:rPr>
                <w:noProof w:val="0"/>
                <w:webHidden/>
              </w:rPr>
              <w:fldChar w:fldCharType="separate"/>
            </w:r>
            <w:r w:rsidR="002109B7" w:rsidRPr="00E7232D">
              <w:rPr>
                <w:noProof w:val="0"/>
                <w:webHidden/>
              </w:rPr>
              <w:t>9</w:t>
            </w:r>
            <w:r w:rsidRPr="00E7232D">
              <w:rPr>
                <w:noProof w:val="0"/>
                <w:webHidden/>
              </w:rPr>
              <w:fldChar w:fldCharType="end"/>
            </w:r>
          </w:hyperlink>
        </w:p>
        <w:p w:rsidR="002B1B74" w:rsidRPr="00E7232D" w:rsidRDefault="0039220D" w:rsidP="002B1B74">
          <w:pPr>
            <w:rPr>
              <w:b/>
              <w:bCs/>
            </w:rPr>
          </w:pPr>
          <w:r w:rsidRPr="00E7232D">
            <w:rPr>
              <w:b/>
              <w:bCs/>
            </w:rPr>
            <w:fldChar w:fldCharType="end"/>
          </w:r>
          <w:r w:rsidR="002B1B74" w:rsidRPr="00E7232D">
            <w:rPr>
              <w:b/>
              <w:bCs/>
            </w:rPr>
            <w:t>Modèle Conceptuel de Données</w:t>
          </w:r>
        </w:p>
        <w:p w:rsidR="002B1B74" w:rsidRPr="00E7232D" w:rsidRDefault="002B1B74" w:rsidP="002B1B74">
          <w:pPr>
            <w:rPr>
              <w:b/>
              <w:bCs/>
            </w:rPr>
          </w:pPr>
          <w:r w:rsidRPr="00E7232D">
            <w:rPr>
              <w:b/>
              <w:bCs/>
            </w:rPr>
            <w:t>Modèle Logique de Données</w:t>
          </w:r>
        </w:p>
        <w:p w:rsidR="002B1B74" w:rsidRPr="00E7232D" w:rsidRDefault="002B1B74" w:rsidP="002B1B74">
          <w:r w:rsidRPr="00E7232D">
            <w:rPr>
              <w:b/>
              <w:bCs/>
            </w:rPr>
            <w:t xml:space="preserve">Résumé des Contributions </w:t>
          </w:r>
        </w:p>
      </w:sdtContent>
    </w:sdt>
    <w:p w:rsidR="00C80B9F" w:rsidRPr="00E7232D" w:rsidRDefault="00C80B9F" w:rsidP="00E35808">
      <w:pPr>
        <w:pStyle w:val="Titre"/>
        <w:jc w:val="center"/>
      </w:pPr>
    </w:p>
    <w:p w:rsidR="00E35808" w:rsidRPr="00E7232D" w:rsidRDefault="00C80B9F" w:rsidP="00E35808">
      <w:pPr>
        <w:pStyle w:val="Titre"/>
        <w:jc w:val="center"/>
      </w:pPr>
      <w:r w:rsidRPr="00E7232D">
        <w:t xml:space="preserve"> </w:t>
      </w:r>
      <w:r w:rsidR="00E35808" w:rsidRPr="00E7232D">
        <w:t>Note de Clarification</w:t>
      </w:r>
    </w:p>
    <w:tbl>
      <w:tblPr>
        <w:tblW w:w="8720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30"/>
        <w:gridCol w:w="2400"/>
        <w:gridCol w:w="2040"/>
        <w:gridCol w:w="2050"/>
      </w:tblGrid>
      <w:tr w:rsidR="00E90C08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</w:pPr>
            <w:r w:rsidRPr="00E7232D">
              <w:t>Référence du document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  <w:snapToGrid w:val="0"/>
            </w:pPr>
            <w:r w:rsidRPr="00E7232D">
              <w:t>note_de_clarif.docx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</w:pPr>
            <w:r w:rsidRPr="00E7232D">
              <w:t>version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  <w:snapToGrid w:val="0"/>
            </w:pPr>
            <w:r w:rsidRPr="00E7232D">
              <w:t>1.3</w:t>
            </w:r>
          </w:p>
        </w:tc>
      </w:tr>
      <w:tr w:rsidR="00E90C08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</w:pPr>
            <w:r w:rsidRPr="00E7232D">
              <w:t>Auteurs création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snapToGrid w:val="0"/>
            </w:pPr>
            <w:r w:rsidRPr="00E7232D">
              <w:rPr>
                <w:sz w:val="16"/>
              </w:rPr>
              <w:t>Capellier E. / Grevelinger M.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</w:pPr>
            <w:r w:rsidRPr="00E7232D">
              <w:t>Date de création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snapToGrid w:val="0"/>
            </w:pPr>
            <w:r w:rsidRPr="00E7232D">
              <w:t xml:space="preserve">26/02/2014     </w:t>
            </w:r>
          </w:p>
        </w:tc>
      </w:tr>
      <w:tr w:rsidR="00E90C08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</w:pPr>
            <w:r w:rsidRPr="00E7232D">
              <w:t>Auteur modification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  <w:snapToGrid w:val="0"/>
            </w:pPr>
            <w:r w:rsidRPr="00E7232D">
              <w:t>Edouard Capellier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</w:pPr>
            <w:r w:rsidRPr="00E7232D">
              <w:t>Date de modification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  <w:snapToGrid w:val="0"/>
            </w:pPr>
            <w:r w:rsidRPr="00E7232D">
              <w:t>28/03/2014</w:t>
            </w:r>
          </w:p>
        </w:tc>
      </w:tr>
    </w:tbl>
    <w:p w:rsidR="00E90C08" w:rsidRPr="00E7232D" w:rsidRDefault="00E90C08" w:rsidP="002B1B74">
      <w:pPr>
        <w:pStyle w:val="Titre1"/>
      </w:pPr>
      <w:bookmarkStart w:id="0" w:name="__RefHeading___Toc1534253"/>
      <w:bookmarkStart w:id="1" w:name="_Toc385281544"/>
      <w:r w:rsidRPr="00E7232D">
        <w:t>Contexte</w:t>
      </w:r>
      <w:bookmarkEnd w:id="0"/>
      <w:bookmarkEnd w:id="1"/>
    </w:p>
    <w:p w:rsidR="00E90C08" w:rsidRPr="00E7232D" w:rsidRDefault="00E90C08" w:rsidP="002B1B74"/>
    <w:p w:rsidR="00E90C08" w:rsidRPr="00E7232D" w:rsidRDefault="00E90C08" w:rsidP="002B1B74">
      <w:pPr>
        <w:pStyle w:val="Standard"/>
        <w:rPr>
          <w:lang w:val="fr-FR"/>
        </w:rPr>
      </w:pPr>
      <w:r w:rsidRPr="00E7232D">
        <w:rPr>
          <w:lang w:val="fr-FR"/>
        </w:rPr>
        <w:t>La clinique vétérinaire est un organisme privé, embauchant des vétérinaires, des employés, et ayant des clients. Elle cherche à se doter d’un outil informatique de gestion des rendez-vous et de comptabilité. Pour cela, on propose l’approche « base de données relationnelles ».</w:t>
      </w:r>
      <w:bookmarkStart w:id="2" w:name="__RefHeading___Toc1534254"/>
    </w:p>
    <w:p w:rsidR="00E90C08" w:rsidRPr="00E7232D" w:rsidRDefault="00E90C08" w:rsidP="002B1B74">
      <w:pPr>
        <w:pStyle w:val="Titre1"/>
      </w:pPr>
      <w:bookmarkStart w:id="3" w:name="_Toc385281545"/>
      <w:r w:rsidRPr="00E7232D">
        <w:t>Définition du projet et objectifs</w:t>
      </w:r>
      <w:bookmarkEnd w:id="2"/>
      <w:bookmarkEnd w:id="3"/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4" w:name="__RefHeading___Toc1534255"/>
      <w:bookmarkStart w:id="5" w:name="_Toc385281546"/>
      <w:r w:rsidRPr="00E7232D">
        <w:t>Définition du projet</w:t>
      </w:r>
      <w:bookmarkEnd w:id="4"/>
      <w:bookmarkEnd w:id="5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Une clinique vétérinaire souhaite posséder une base de donnée</w:t>
      </w:r>
      <w:ins w:id="6" w:author="Antoine" w:date="2014-04-20T23:21:00Z">
        <w:r w:rsidR="00E7232D" w:rsidRPr="00E7232D">
          <w:rPr>
            <w:lang w:val="fr-FR"/>
          </w:rPr>
          <w:t>s</w:t>
        </w:r>
      </w:ins>
      <w:r w:rsidRPr="00E7232D">
        <w:rPr>
          <w:lang w:val="fr-FR"/>
        </w:rPr>
        <w:t xml:space="preserve"> pour informatiser la gestion des clients, des ordonnances, et des factures.</w:t>
      </w: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7" w:name="__RefHeading___Toc1534256"/>
      <w:bookmarkStart w:id="8" w:name="_Toc385281547"/>
      <w:r w:rsidRPr="00E7232D">
        <w:t>Objectifs visés</w:t>
      </w:r>
      <w:bookmarkEnd w:id="7"/>
      <w:bookmarkEnd w:id="8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- Offrir un accès simple et rapide aux informations via une base de données.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ab/>
        <w:t>+ Mise en place d'une interface simple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ab/>
        <w:t>+ Faciliter la gestion des ressources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- Mise en place d'outils statistiques.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ab/>
        <w:t>+ Comptabilité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ab/>
        <w:t>+ Gestion de stocks</w:t>
      </w: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9" w:name="__RefHeading___Toc1534257"/>
      <w:bookmarkStart w:id="10" w:name="_Toc385281548"/>
      <w:r w:rsidRPr="00E7232D">
        <w:t>Début du projet</w:t>
      </w:r>
      <w:bookmarkEnd w:id="9"/>
      <w:bookmarkEnd w:id="10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Mercredi 26 Mars 2014</w:t>
      </w: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11" w:name="__RefHeading___Toc1534258"/>
      <w:bookmarkStart w:id="12" w:name="_Toc385281549"/>
      <w:r w:rsidRPr="00E7232D">
        <w:t>Fin du projet</w:t>
      </w:r>
      <w:bookmarkEnd w:id="11"/>
      <w:bookmarkEnd w:id="12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Semaine du 9 au 13 Juin 2014</w:t>
      </w: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13" w:name="__RefHeading___Toc1534259"/>
      <w:bookmarkStart w:id="14" w:name="_Toc385281550"/>
      <w:r w:rsidRPr="00E7232D">
        <w:t>Budget du projet</w:t>
      </w:r>
      <w:bookmarkEnd w:id="13"/>
      <w:bookmarkEnd w:id="14"/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rStyle w:val="lev"/>
        </w:rPr>
      </w:pPr>
      <w:r w:rsidRPr="00E7232D">
        <w:rPr>
          <w:rStyle w:val="lev"/>
          <w:lang w:val="fr-FR"/>
        </w:rPr>
        <w:t xml:space="preserve">Estimation : 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En prenant le smic horaire à 9,53 euros, et avec une base de 2 heures par semaine pour chaque personne durant 12 semaines. Ce qui fait un total de 914,88 euros. De plus, il paraît sage d’anticiper d’éventuels aléas budgétaires (c'est à dire non anticipés ou non prévisibles, comme des problèmes de matériel) que l'on estime de 200 euros.</w:t>
      </w:r>
      <w:r w:rsidRPr="00E7232D">
        <w:rPr>
          <w:lang w:val="fr-FR"/>
        </w:rPr>
        <w:br/>
        <w:t>Ainsi, le budget serait d'environ 1115 euros.</w:t>
      </w:r>
    </w:p>
    <w:p w:rsidR="00E90C08" w:rsidRPr="00E7232D" w:rsidRDefault="00E90C08" w:rsidP="002B1B74">
      <w:pPr>
        <w:pStyle w:val="Titre1"/>
        <w:rPr>
          <w:caps/>
        </w:rPr>
      </w:pPr>
      <w:bookmarkStart w:id="15" w:name="__RefHeading___Toc1534260"/>
    </w:p>
    <w:p w:rsidR="00E90C08" w:rsidRPr="00E7232D" w:rsidRDefault="00E90C08" w:rsidP="00E90C08">
      <w:pPr>
        <w:rPr>
          <w:lang w:bidi="hi-IN"/>
        </w:rPr>
      </w:pPr>
    </w:p>
    <w:p w:rsidR="00E90C08" w:rsidRPr="00E7232D" w:rsidRDefault="00E90C08" w:rsidP="00E90C08">
      <w:pPr>
        <w:rPr>
          <w:lang w:bidi="hi-IN"/>
        </w:rPr>
      </w:pPr>
    </w:p>
    <w:p w:rsidR="00E90C08" w:rsidRPr="00E7232D" w:rsidRDefault="00E90C08" w:rsidP="002B1B74">
      <w:pPr>
        <w:pStyle w:val="Titre1"/>
      </w:pPr>
      <w:bookmarkStart w:id="16" w:name="_Toc385281551"/>
      <w:r w:rsidRPr="00E7232D">
        <w:rPr>
          <w:caps/>
        </w:rPr>
        <w:t>a</w:t>
      </w:r>
      <w:r w:rsidRPr="00E7232D">
        <w:t>cteurs du projet</w:t>
      </w:r>
      <w:bookmarkEnd w:id="15"/>
      <w:bookmarkEnd w:id="16"/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17" w:name="__RefHeading___Toc1534261"/>
      <w:bookmarkStart w:id="18" w:name="_Toc385281552"/>
      <w:r w:rsidRPr="00E7232D">
        <w:rPr>
          <w:caps/>
        </w:rPr>
        <w:t>m</w:t>
      </w:r>
      <w:r w:rsidRPr="00E7232D">
        <w:t>aître d'ouvrage</w:t>
      </w:r>
      <w:bookmarkEnd w:id="17"/>
      <w:bookmarkEnd w:id="18"/>
    </w:p>
    <w:p w:rsidR="00E90C08" w:rsidRPr="00E7232D" w:rsidRDefault="00E90C08" w:rsidP="002B1B74"/>
    <w:p w:rsidR="00E90C08" w:rsidRPr="00E7232D" w:rsidRDefault="00E90C08">
      <w:pPr>
        <w:pStyle w:val="Standard"/>
        <w:rPr>
          <w:lang w:val="fr-FR"/>
        </w:rPr>
      </w:pPr>
      <w:r w:rsidRPr="00E7232D">
        <w:rPr>
          <w:i/>
          <w:lang w:val="fr-FR"/>
        </w:rPr>
        <w:t>Nom </w:t>
      </w:r>
      <w:r w:rsidRPr="00E7232D">
        <w:rPr>
          <w:lang w:val="fr-FR"/>
        </w:rPr>
        <w:t xml:space="preserve">: Infirmière Joëlle  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i/>
          <w:lang w:val="fr-FR"/>
        </w:rPr>
        <w:t>Fonction</w:t>
      </w:r>
      <w:r w:rsidRPr="00E7232D">
        <w:rPr>
          <w:lang w:val="fr-FR"/>
        </w:rPr>
        <w:t> : Directrice de la clinique vétérinaire.</w:t>
      </w: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19" w:name="__RefHeading___Toc1534262"/>
      <w:bookmarkStart w:id="20" w:name="_Toc385281553"/>
      <w:r w:rsidRPr="00E7232D">
        <w:rPr>
          <w:caps/>
        </w:rPr>
        <w:t>m</w:t>
      </w:r>
      <w:r w:rsidRPr="00E7232D">
        <w:t>aître d'œuvre</w:t>
      </w:r>
      <w:bookmarkEnd w:id="19"/>
      <w:bookmarkEnd w:id="20"/>
    </w:p>
    <w:p w:rsidR="00E90C08" w:rsidRPr="00E7232D" w:rsidRDefault="00E90C08" w:rsidP="002B1B74"/>
    <w:p w:rsidR="00E90C08" w:rsidRPr="00E7232D" w:rsidRDefault="00E90C08">
      <w:pPr>
        <w:pStyle w:val="Standard"/>
        <w:rPr>
          <w:lang w:val="fr-FR"/>
        </w:rPr>
      </w:pPr>
      <w:r w:rsidRPr="00E7232D">
        <w:rPr>
          <w:i/>
          <w:lang w:val="fr-FR"/>
        </w:rPr>
        <w:t>Nom</w:t>
      </w:r>
      <w:r w:rsidRPr="00E7232D">
        <w:rPr>
          <w:lang w:val="fr-FR"/>
        </w:rPr>
        <w:t> : Edouard Capellier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i/>
          <w:lang w:val="fr-FR"/>
        </w:rPr>
        <w:t>Fonction</w:t>
      </w:r>
      <w:r w:rsidRPr="00E7232D">
        <w:rPr>
          <w:lang w:val="fr-FR"/>
        </w:rPr>
        <w:t> : Chef de projet</w:t>
      </w: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21" w:name="__RefHeading___Toc1534263"/>
      <w:bookmarkStart w:id="22" w:name="_Toc385281554"/>
      <w:r w:rsidRPr="00E7232D">
        <w:t>Compétences nécessaires</w:t>
      </w:r>
      <w:bookmarkEnd w:id="21"/>
      <w:bookmarkEnd w:id="22"/>
    </w:p>
    <w:p w:rsidR="00E90C08" w:rsidRPr="00E7232D" w:rsidRDefault="00E90C08" w:rsidP="002B1B74"/>
    <w:tbl>
      <w:tblPr>
        <w:tblW w:w="8792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122"/>
        <w:gridCol w:w="2977"/>
        <w:gridCol w:w="2693"/>
      </w:tblGrid>
      <w:tr w:rsidR="00E90C08" w:rsidRPr="00E7232D"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jc w:val="center"/>
              <w:rPr>
                <w:b/>
              </w:rPr>
            </w:pPr>
            <w:r w:rsidRPr="00E7232D">
              <w:rPr>
                <w:b/>
              </w:rPr>
              <w:t>Compétence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jc w:val="center"/>
              <w:rPr>
                <w:b/>
              </w:rPr>
            </w:pPr>
            <w:r w:rsidRPr="00E7232D">
              <w:rPr>
                <w:b/>
              </w:rPr>
              <w:t>Responsabilité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jc w:val="center"/>
              <w:rPr>
                <w:b/>
              </w:rPr>
            </w:pPr>
            <w:r w:rsidRPr="00E7232D">
              <w:rPr>
                <w:b/>
              </w:rPr>
              <w:t>Personne retenue</w:t>
            </w:r>
          </w:p>
        </w:tc>
      </w:tr>
      <w:tr w:rsidR="00E90C08" w:rsidRPr="00E7232D">
        <w:trPr>
          <w:trHeight w:val="29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Coordination des actions, rédaction,  validation des productions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Chef de projet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Capellier Edouard</w:t>
            </w:r>
          </w:p>
        </w:tc>
      </w:tr>
      <w:tr w:rsidR="00E90C08" w:rsidRPr="00E7232D">
        <w:trPr>
          <w:trHeight w:val="293"/>
        </w:trPr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Interprétation du réel, extraction de modèles de données opératoires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Responsable Modélisation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Dietsch Geoffroy</w:t>
            </w:r>
          </w:p>
        </w:tc>
      </w:tr>
      <w:tr w:rsidR="00E90C08" w:rsidRPr="00E7232D">
        <w:trPr>
          <w:trHeight w:val="293"/>
        </w:trPr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Standard"/>
              <w:jc w:val="center"/>
              <w:rPr>
                <w:lang w:val="fr-FR"/>
              </w:rPr>
            </w:pPr>
            <w:r w:rsidRPr="00E7232D">
              <w:rPr>
                <w:sz w:val="18"/>
                <w:lang w:val="fr-FR"/>
              </w:rPr>
              <w:t>Interface avec le client, contrôle du travail, résolution des difficultés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Responsable Technique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Grevelinger Mike</w:t>
            </w:r>
          </w:p>
        </w:tc>
      </w:tr>
      <w:tr w:rsidR="00E90C08" w:rsidRPr="00E7232D">
        <w:trPr>
          <w:trHeight w:val="293"/>
        </w:trPr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Contrôle qualité, vérification de l’adéquation entre la demande du client et le produit proposé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Responsable Qualité</w:t>
            </w:r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90C08" w:rsidRPr="00E7232D" w:rsidRDefault="00E90C08" w:rsidP="002B1B74">
            <w:pPr>
              <w:pStyle w:val="tableau"/>
              <w:snapToGrid w:val="0"/>
              <w:jc w:val="center"/>
            </w:pPr>
            <w:r w:rsidRPr="00E7232D">
              <w:t>Hachem Benyahia</w:t>
            </w:r>
          </w:p>
        </w:tc>
      </w:tr>
    </w:tbl>
    <w:p w:rsidR="00E90C08" w:rsidRPr="00E7232D" w:rsidRDefault="00E90C08" w:rsidP="002B1B74">
      <w:pPr>
        <w:pStyle w:val="Titre1"/>
      </w:pPr>
      <w:bookmarkStart w:id="23" w:name="__RefHeading___Toc1534264"/>
      <w:bookmarkStart w:id="24" w:name="_Toc385281555"/>
      <w:r w:rsidRPr="00E7232D">
        <w:t>Liste des Produits du projet</w:t>
      </w:r>
      <w:bookmarkEnd w:id="23"/>
      <w:bookmarkEnd w:id="24"/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 w:rsidP="00E35808">
      <w:r w:rsidRPr="00E7232D">
        <w:tab/>
        <w:t>A) Rapport</w:t>
      </w:r>
    </w:p>
    <w:p w:rsidR="00E90C08" w:rsidRPr="00E7232D" w:rsidRDefault="00E90C08" w:rsidP="00E35808">
      <w:r w:rsidRPr="00E7232D">
        <w:t>Il comportera notamment la note de clarification ainsi que l'organigramme produit.</w:t>
      </w:r>
    </w:p>
    <w:p w:rsidR="00E90C08" w:rsidRPr="00E7232D" w:rsidRDefault="00E90C08" w:rsidP="00E35808">
      <w:r w:rsidRPr="00E7232D">
        <w:tab/>
        <w:t>B) Le Modèle conceptuel de données utilisé</w:t>
      </w:r>
    </w:p>
    <w:p w:rsidR="00E90C08" w:rsidRPr="00E7232D" w:rsidRDefault="00E90C08" w:rsidP="00E35808">
      <w:r w:rsidRPr="00E7232D">
        <w:t>Présenté sous forme d'un diagramme UML (Unified Modeling Language) joint au rapport.</w:t>
      </w:r>
    </w:p>
    <w:p w:rsidR="00E90C08" w:rsidRPr="00E7232D" w:rsidRDefault="00E90C08" w:rsidP="00E35808">
      <w:r w:rsidRPr="00E7232D">
        <w:tab/>
        <w:t>C) Le Modèle Logique de Données utilisé, ainsi que la justification de sa normalisation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ab/>
      </w: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E90C08" w:rsidRPr="00E7232D" w:rsidRDefault="00E90C08" w:rsidP="002B1B74">
      <w:pPr>
        <w:pStyle w:val="Titre1"/>
      </w:pPr>
      <w:bookmarkStart w:id="25" w:name="__RefHeading___Toc1534265"/>
      <w:bookmarkStart w:id="26" w:name="_Toc385281556"/>
      <w:r w:rsidRPr="00E7232D">
        <w:t>Environnement du projet</w:t>
      </w:r>
      <w:bookmarkEnd w:id="25"/>
      <w:bookmarkEnd w:id="26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La clinique, en tant qu'organisme privée, a des exigences particulières qui l'ont poussée à demander l'aide de l'UTC et de ses élèves ingénieurs de génie informatique pour concevoir sa base de donnée.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 xml:space="preserve">Notre projet est avant tout un projet pédagogique, réalisé dans le </w:t>
      </w:r>
      <w:del w:id="27" w:author="Antoine" w:date="2014-04-20T23:23:00Z">
        <w:r w:rsidRPr="00E7232D" w:rsidDel="00E7232D">
          <w:rPr>
            <w:lang w:val="fr-FR"/>
          </w:rPr>
          <w:delText xml:space="preserve">cas </w:delText>
        </w:r>
      </w:del>
      <w:ins w:id="28" w:author="Antoine" w:date="2014-04-20T23:23:00Z">
        <w:r w:rsidR="00E7232D" w:rsidRPr="00E7232D">
          <w:rPr>
            <w:lang w:val="fr-FR"/>
          </w:rPr>
          <w:t xml:space="preserve">cadre </w:t>
        </w:r>
      </w:ins>
      <w:r w:rsidRPr="00E7232D">
        <w:rPr>
          <w:lang w:val="fr-FR"/>
        </w:rPr>
        <w:t xml:space="preserve">de </w:t>
      </w:r>
      <w:ins w:id="29" w:author="Antoine" w:date="2014-04-20T23:23:00Z">
        <w:r w:rsidR="00E7232D" w:rsidRPr="00E7232D">
          <w:rPr>
            <w:lang w:val="fr-FR"/>
          </w:rPr>
          <w:t xml:space="preserve">l’UV </w:t>
        </w:r>
      </w:ins>
      <w:r w:rsidRPr="00E7232D">
        <w:rPr>
          <w:lang w:val="fr-FR"/>
        </w:rPr>
        <w:t>NF17.</w:t>
      </w:r>
    </w:p>
    <w:p w:rsidR="00E90C08" w:rsidRPr="00E7232D" w:rsidRDefault="00E90C08" w:rsidP="002B1B74">
      <w:pPr>
        <w:pStyle w:val="Titre1"/>
      </w:pPr>
      <w:bookmarkStart w:id="30" w:name="__RefHeading___Toc1534266"/>
      <w:bookmarkStart w:id="31" w:name="_Toc385281557"/>
      <w:r w:rsidRPr="00E7232D">
        <w:t>Contraintes à respecter</w:t>
      </w:r>
      <w:bookmarkEnd w:id="30"/>
      <w:bookmarkEnd w:id="31"/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32" w:name="__RefHeading___Toc1534267"/>
      <w:bookmarkStart w:id="33" w:name="_Toc385281558"/>
      <w:r w:rsidRPr="00E7232D">
        <w:t>Contraintes de délais</w:t>
      </w:r>
      <w:bookmarkEnd w:id="32"/>
      <w:bookmarkEnd w:id="33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 xml:space="preserve">Début du projet : </w:t>
      </w:r>
      <w:del w:id="34" w:author="Antoine" w:date="2014-04-20T23:23:00Z">
        <w:r w:rsidRPr="00E7232D" w:rsidDel="00E7232D">
          <w:rPr>
            <w:lang w:val="fr-FR"/>
          </w:rPr>
          <w:delText xml:space="preserve">Mercredi </w:delText>
        </w:r>
      </w:del>
      <w:ins w:id="35" w:author="Antoine" w:date="2014-04-20T23:23:00Z">
        <w:r w:rsidR="00E7232D" w:rsidRPr="00E7232D">
          <w:rPr>
            <w:lang w:val="fr-FR"/>
          </w:rPr>
          <w:t xml:space="preserve">mercredi </w:t>
        </w:r>
      </w:ins>
      <w:r w:rsidRPr="00E7232D">
        <w:rPr>
          <w:lang w:val="fr-FR"/>
        </w:rPr>
        <w:t xml:space="preserve">26 </w:t>
      </w:r>
      <w:del w:id="36" w:author="Antoine" w:date="2014-04-20T23:23:00Z">
        <w:r w:rsidRPr="00E7232D" w:rsidDel="00E7232D">
          <w:rPr>
            <w:lang w:val="fr-FR"/>
          </w:rPr>
          <w:delText xml:space="preserve">Février </w:delText>
        </w:r>
      </w:del>
      <w:ins w:id="37" w:author="Antoine" w:date="2014-04-20T23:23:00Z">
        <w:r w:rsidR="00E7232D" w:rsidRPr="00E7232D">
          <w:rPr>
            <w:lang w:val="fr-FR"/>
          </w:rPr>
          <w:t xml:space="preserve">février </w:t>
        </w:r>
      </w:ins>
      <w:r w:rsidRPr="00E7232D">
        <w:rPr>
          <w:lang w:val="fr-FR"/>
        </w:rPr>
        <w:t>2014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 xml:space="preserve">Premier rendu : </w:t>
      </w:r>
      <w:del w:id="38" w:author="Antoine" w:date="2014-04-20T23:23:00Z">
        <w:r w:rsidRPr="00E7232D" w:rsidDel="00E7232D">
          <w:rPr>
            <w:lang w:val="fr-FR"/>
          </w:rPr>
          <w:delText xml:space="preserve">Mercredi </w:delText>
        </w:r>
      </w:del>
      <w:ins w:id="39" w:author="Antoine" w:date="2014-04-20T23:23:00Z">
        <w:r w:rsidR="00E7232D" w:rsidRPr="00E7232D">
          <w:rPr>
            <w:lang w:val="fr-FR"/>
          </w:rPr>
          <w:t xml:space="preserve">mercredi </w:t>
        </w:r>
      </w:ins>
      <w:r w:rsidRPr="00E7232D">
        <w:rPr>
          <w:lang w:val="fr-FR"/>
        </w:rPr>
        <w:t xml:space="preserve">26 </w:t>
      </w:r>
      <w:del w:id="40" w:author="Antoine" w:date="2014-04-20T23:23:00Z">
        <w:r w:rsidRPr="00E7232D" w:rsidDel="00E7232D">
          <w:rPr>
            <w:lang w:val="fr-FR"/>
          </w:rPr>
          <w:delText xml:space="preserve">Mars </w:delText>
        </w:r>
      </w:del>
      <w:ins w:id="41" w:author="Antoine" w:date="2014-04-20T23:23:00Z">
        <w:r w:rsidR="00E7232D" w:rsidRPr="00E7232D">
          <w:rPr>
            <w:lang w:val="fr-FR"/>
          </w:rPr>
          <w:t xml:space="preserve">mars </w:t>
        </w:r>
      </w:ins>
      <w:r w:rsidRPr="00E7232D">
        <w:rPr>
          <w:lang w:val="fr-FR"/>
        </w:rPr>
        <w:t>2014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 xml:space="preserve">Fin du projet : </w:t>
      </w:r>
      <w:del w:id="42" w:author="Antoine" w:date="2014-04-20T23:23:00Z">
        <w:r w:rsidRPr="00E7232D" w:rsidDel="00E7232D">
          <w:rPr>
            <w:lang w:val="fr-FR"/>
          </w:rPr>
          <w:delText xml:space="preserve">Semaine </w:delText>
        </w:r>
      </w:del>
      <w:ins w:id="43" w:author="Antoine" w:date="2014-04-20T23:23:00Z">
        <w:r w:rsidR="00E7232D" w:rsidRPr="00E7232D">
          <w:rPr>
            <w:lang w:val="fr-FR"/>
          </w:rPr>
          <w:t xml:space="preserve">semaine </w:t>
        </w:r>
      </w:ins>
      <w:r w:rsidRPr="00E7232D">
        <w:rPr>
          <w:lang w:val="fr-FR"/>
        </w:rPr>
        <w:t xml:space="preserve">du 9 au 13 </w:t>
      </w:r>
      <w:del w:id="44" w:author="Antoine" w:date="2014-04-20T23:23:00Z">
        <w:r w:rsidRPr="00E7232D" w:rsidDel="00E7232D">
          <w:rPr>
            <w:lang w:val="fr-FR"/>
          </w:rPr>
          <w:delText xml:space="preserve">Juin </w:delText>
        </w:r>
      </w:del>
      <w:ins w:id="45" w:author="Antoine" w:date="2014-04-20T23:23:00Z">
        <w:r w:rsidR="00E7232D" w:rsidRPr="00E7232D">
          <w:rPr>
            <w:lang w:val="fr-FR"/>
          </w:rPr>
          <w:t xml:space="preserve">juin </w:t>
        </w:r>
      </w:ins>
      <w:r w:rsidRPr="00E7232D">
        <w:rPr>
          <w:lang w:val="fr-FR"/>
        </w:rPr>
        <w:t>2014</w:t>
      </w: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46" w:name="__RefHeading___Toc1534268"/>
      <w:bookmarkStart w:id="47" w:name="_Toc385281559"/>
      <w:r w:rsidRPr="00E7232D">
        <w:t>Contraintes de coûts</w:t>
      </w:r>
      <w:bookmarkEnd w:id="46"/>
      <w:bookmarkEnd w:id="47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Aléas : 200 euros</w:t>
      </w:r>
    </w:p>
    <w:p w:rsidR="00E90C08" w:rsidRPr="00E7232D" w:rsidRDefault="00E90C08">
      <w:pPr>
        <w:pStyle w:val="Titre2"/>
        <w:numPr>
          <w:ilvl w:val="1"/>
          <w:numId w:val="3"/>
        </w:numPr>
      </w:pPr>
      <w:bookmarkStart w:id="48" w:name="__RefHeading___Toc1534269"/>
      <w:bookmarkStart w:id="49" w:name="_Toc385281560"/>
      <w:r w:rsidRPr="00E7232D">
        <w:t>Contraintes de performance</w:t>
      </w:r>
      <w:bookmarkEnd w:id="48"/>
      <w:bookmarkEnd w:id="49"/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Nos emplois du temps n'étant pas les mêmes, il faut alors s'aménager un horaire de groupe afin de discuter des marches à suivre chaque semaine.</w:t>
      </w:r>
    </w:p>
    <w:p w:rsidR="00E90C08" w:rsidRPr="00E7232D" w:rsidRDefault="00E90C08">
      <w:pPr>
        <w:pStyle w:val="Standard"/>
        <w:rPr>
          <w:lang w:val="fr-FR"/>
        </w:rPr>
      </w:pPr>
      <w:r w:rsidRPr="00E7232D">
        <w:rPr>
          <w:lang w:val="fr-FR"/>
        </w:rPr>
        <w:t>Ainsi, si un imprévu arrive à l'un des membres du groupe, il y a une contrainte supplémentaire que nous devons traiter au plus vite sans quoi cela se transformerait en déla</w:t>
      </w:r>
      <w:r w:rsidR="00E7232D" w:rsidRPr="00E7232D">
        <w:rPr>
          <w:lang w:val="fr-FR"/>
        </w:rPr>
        <w:t>is</w:t>
      </w:r>
      <w:r w:rsidRPr="00E7232D">
        <w:rPr>
          <w:lang w:val="fr-FR"/>
        </w:rPr>
        <w:t xml:space="preserve"> supplémentaires.</w:t>
      </w:r>
    </w:p>
    <w:p w:rsidR="00E90C08" w:rsidRPr="00E7232D" w:rsidRDefault="00E90C08">
      <w:pPr>
        <w:pStyle w:val="Standard"/>
        <w:pBdr>
          <w:bottom w:val="single" w:sz="4" w:space="1" w:color="000000"/>
        </w:pBdr>
        <w:rPr>
          <w:lang w:val="fr-FR"/>
        </w:rPr>
      </w:pPr>
    </w:p>
    <w:tbl>
      <w:tblPr>
        <w:tblW w:w="8642" w:type="dxa"/>
        <w:tblInd w:w="-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1"/>
        <w:gridCol w:w="4321"/>
      </w:tblGrid>
      <w:tr w:rsidR="00E90C08" w:rsidRPr="00E7232D">
        <w:tc>
          <w:tcPr>
            <w:tcW w:w="432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</w:pPr>
            <w:r w:rsidRPr="00E7232D">
              <w:rPr>
                <w:b/>
              </w:rPr>
              <w:t>Date : 14/04/2014</w:t>
            </w:r>
          </w:p>
        </w:tc>
        <w:tc>
          <w:tcPr>
            <w:tcW w:w="432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90C08" w:rsidRPr="00E7232D" w:rsidRDefault="00E90C08">
            <w:pPr>
              <w:pStyle w:val="tableau"/>
              <w:jc w:val="center"/>
              <w:rPr>
                <w:b/>
              </w:rPr>
            </w:pPr>
            <w:r w:rsidRPr="00E7232D">
              <w:rPr>
                <w:b/>
              </w:rPr>
              <w:t>Signature du chef de projet</w:t>
            </w:r>
          </w:p>
          <w:p w:rsidR="00E90C08" w:rsidRPr="00E7232D" w:rsidRDefault="00E90C08">
            <w:pPr>
              <w:pStyle w:val="tableau"/>
              <w:jc w:val="center"/>
            </w:pPr>
          </w:p>
        </w:tc>
      </w:tr>
    </w:tbl>
    <w:p w:rsidR="00E90C08" w:rsidRPr="00E7232D" w:rsidRDefault="0039220D">
      <w:pPr>
        <w:pStyle w:val="Standard"/>
        <w:rPr>
          <w:lang w:val="fr-FR"/>
        </w:rPr>
      </w:pPr>
      <w:r>
        <w:rPr>
          <w:lang w:val="fr-FR" w:eastAsia="fr-F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ncre 26" o:spid="_x0000_s1066" type="#_x0000_t75" style="position:absolute;margin-left:218.4pt;margin-top:1.5pt;width:106.6pt;height:2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">
            <v:imagedata r:id="rId13" o:title=""/>
          </v:shape>
        </w:pict>
      </w:r>
    </w:p>
    <w:p w:rsidR="00E90C08" w:rsidRPr="00E7232D" w:rsidRDefault="0039220D">
      <w:pPr>
        <w:pStyle w:val="Standard"/>
        <w:rPr>
          <w:lang w:val="fr-FR"/>
        </w:rPr>
      </w:pPr>
      <w:r>
        <w:rPr>
          <w:lang w:val="fr-FR" w:eastAsia="fr-FR" w:bidi="ar-SA"/>
        </w:rPr>
        <w:pict>
          <v:shape id="Encre 28" o:spid="_x0000_s1065" type="#_x0000_t75" style="position:absolute;margin-left:237.35pt;margin-top:-11.15pt;width:243.5pt;height:2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">
            <v:imagedata r:id="rId14" o:title=""/>
          </v:shape>
        </w:pict>
      </w:r>
    </w:p>
    <w:p w:rsidR="00E90C08" w:rsidRPr="00E7232D" w:rsidRDefault="0039220D">
      <w:pPr>
        <w:pStyle w:val="Standard"/>
        <w:rPr>
          <w:lang w:val="fr-FR"/>
        </w:rPr>
      </w:pPr>
      <w:r>
        <w:rPr>
          <w:lang w:val="fr-FR" w:eastAsia="fr-FR" w:bidi="ar-SA"/>
        </w:rPr>
        <w:pict>
          <v:shape id="Encre 27" o:spid="_x0000_s1064" type="#_x0000_t75" style="position:absolute;margin-left:265.9pt;margin-top:-8.55pt;width:48.75pt;height:2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">
            <v:imagedata r:id="rId15" o:title=""/>
          </v:shape>
        </w:pict>
      </w: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 w:rsidP="00E90C08">
      <w:pPr>
        <w:pStyle w:val="Titre"/>
        <w:jc w:val="center"/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  <w:r w:rsidRPr="00E7232D">
        <w:br w:type="page"/>
        <w:t>Organigramme Produit</w:t>
      </w:r>
    </w:p>
    <w:p w:rsidR="00E90C08" w:rsidRPr="00E7232D" w:rsidRDefault="00E90C08">
      <w:pPr>
        <w:pStyle w:val="Standard"/>
        <w:rPr>
          <w:lang w:val="fr-FR"/>
        </w:rPr>
      </w:pPr>
    </w:p>
    <w:p w:rsidR="00E90C08" w:rsidRPr="00E7232D" w:rsidRDefault="00E90C08">
      <w:pPr>
        <w:pStyle w:val="Standard"/>
        <w:rPr>
          <w:lang w:val="fr-FR"/>
        </w:rPr>
      </w:pPr>
    </w:p>
    <w:tbl>
      <w:tblPr>
        <w:tblW w:w="8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400"/>
        <w:gridCol w:w="2040"/>
        <w:gridCol w:w="2040"/>
      </w:tblGrid>
      <w:tr w:rsidR="00E90C08" w:rsidRPr="00E7232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Référence du document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Organigramme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version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1.2</w:t>
            </w:r>
          </w:p>
        </w:tc>
      </w:tr>
      <w:tr w:rsidR="00E90C08" w:rsidRPr="00E7232D">
        <w:trPr>
          <w:cantSplit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Auteurs création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Edouard Capellier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Date de création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14 mars 2014</w:t>
            </w:r>
          </w:p>
        </w:tc>
      </w:tr>
      <w:tr w:rsidR="00E90C08" w:rsidRPr="00E7232D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Auteur modification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Mike Grevelinger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Date de modification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08" w:rsidRPr="00E7232D" w:rsidRDefault="00E90C08">
            <w:pPr>
              <w:pStyle w:val="tableau"/>
            </w:pPr>
            <w:r w:rsidRPr="00E7232D">
              <w:t>28 mars 2014</w:t>
            </w:r>
          </w:p>
        </w:tc>
      </w:tr>
    </w:tbl>
    <w:p w:rsidR="00E90C08" w:rsidRPr="00E7232D" w:rsidRDefault="00E90C08" w:rsidP="002B1B74"/>
    <w:p w:rsidR="00E35808" w:rsidRPr="00E7232D" w:rsidRDefault="00E35808" w:rsidP="002B1B74"/>
    <w:p w:rsidR="00E90C08" w:rsidRPr="00E7232D" w:rsidRDefault="00E90C08" w:rsidP="00E90C08">
      <w:pPr>
        <w:pStyle w:val="Titre1"/>
        <w:numPr>
          <w:ilvl w:val="2"/>
          <w:numId w:val="3"/>
        </w:numPr>
      </w:pPr>
      <w:bookmarkStart w:id="50" w:name="_Toc385281561"/>
      <w:r w:rsidRPr="00E7232D">
        <w:t>Environnants du produit du projet</w:t>
      </w:r>
      <w:bookmarkEnd w:id="50"/>
    </w:p>
    <w:p w:rsidR="00E35808" w:rsidRPr="00E7232D" w:rsidRDefault="00E35808" w:rsidP="00E35808">
      <w:pPr>
        <w:rPr>
          <w:lang w:bidi="hi-IN"/>
        </w:rPr>
      </w:pP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Vétérinaires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Autres employés d’une clinique vétérinaire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Clients / Propriétaires</w:t>
      </w:r>
    </w:p>
    <w:p w:rsidR="00E90C08" w:rsidRPr="00E7232D" w:rsidRDefault="00E90C08" w:rsidP="00E35808">
      <w:pPr>
        <w:pStyle w:val="Titre1"/>
        <w:numPr>
          <w:ilvl w:val="2"/>
          <w:numId w:val="3"/>
        </w:numPr>
      </w:pPr>
      <w:bookmarkStart w:id="51" w:name="_Toc385281562"/>
      <w:r w:rsidRPr="00E7232D">
        <w:t>Fonctions</w:t>
      </w:r>
      <w:bookmarkEnd w:id="51"/>
    </w:p>
    <w:p w:rsidR="00E35808" w:rsidRPr="00E7232D" w:rsidRDefault="00E35808" w:rsidP="00E35808">
      <w:pPr>
        <w:rPr>
          <w:lang w:bidi="hi-IN"/>
        </w:rPr>
      </w:pPr>
    </w:p>
    <w:p w:rsidR="00E90C08" w:rsidRPr="00E7232D" w:rsidRDefault="00E90C08" w:rsidP="002B1B74">
      <w:r w:rsidRPr="00E7232D">
        <w:t xml:space="preserve">Le projet doit permettre aux </w:t>
      </w:r>
      <w:r w:rsidRPr="00E7232D">
        <w:rPr>
          <w:b/>
        </w:rPr>
        <w:t>vétérinaires</w:t>
      </w:r>
      <w:r w:rsidR="00E35808" w:rsidRPr="00E7232D">
        <w:t xml:space="preserve"> de :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Rédiger des ordonnances plus rapidement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Rédiger des ordonnances formalisées, en étant sûr de ne rien avoir oublié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Garder une traçabilité de leurs prestations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Gérer leurs rendez-vous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Extraire des données statistiques de la base de données sur le fonctionnement de la clinique</w:t>
      </w:r>
    </w:p>
    <w:p w:rsidR="00E90C08" w:rsidRPr="00E7232D" w:rsidRDefault="00E90C08" w:rsidP="002B1B74"/>
    <w:p w:rsidR="00E90C08" w:rsidRPr="00E7232D" w:rsidRDefault="00E90C08" w:rsidP="002B1B74">
      <w:r w:rsidRPr="00E7232D">
        <w:t xml:space="preserve">Il doit également permettre aux autres </w:t>
      </w:r>
      <w:r w:rsidRPr="00E7232D">
        <w:rPr>
          <w:b/>
        </w:rPr>
        <w:t>employés</w:t>
      </w:r>
      <w:r w:rsidRPr="00E7232D">
        <w:t xml:space="preserve"> de 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Editer rapidement des factures normalisées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Gérer les ventes et les stocks de produits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Sauvegarder des données comptables (montants payés, moyens de paiement…)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Connaître le tarif correspondant à une prestation donnée</w:t>
      </w:r>
    </w:p>
    <w:p w:rsidR="00E90C08" w:rsidRPr="00E7232D" w:rsidRDefault="00E90C08" w:rsidP="002B1B74"/>
    <w:p w:rsidR="00E35808" w:rsidRPr="00E7232D" w:rsidRDefault="00E35808" w:rsidP="002B1B74"/>
    <w:p w:rsidR="00E35808" w:rsidRPr="00E7232D" w:rsidRDefault="00E35808" w:rsidP="002B1B74"/>
    <w:p w:rsidR="00E35808" w:rsidRPr="00E7232D" w:rsidRDefault="00E35808" w:rsidP="002B1B74"/>
    <w:p w:rsidR="00E35808" w:rsidRPr="00E7232D" w:rsidRDefault="00E35808" w:rsidP="002B1B74"/>
    <w:p w:rsidR="00E90C08" w:rsidRPr="00E7232D" w:rsidRDefault="00E90C08" w:rsidP="002B1B74">
      <w:r w:rsidRPr="00E7232D">
        <w:t xml:space="preserve">Enfin, il doit permettre aux </w:t>
      </w:r>
      <w:r w:rsidRPr="00E7232D">
        <w:rPr>
          <w:b/>
        </w:rPr>
        <w:t>clients</w:t>
      </w:r>
      <w:r w:rsidRPr="00E7232D">
        <w:t xml:space="preserve"> de: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Réserver un rendez-vous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Vérifier les dates disponibles pour les rendez-vous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Vérifier les produits disponibles en clinique</w:t>
      </w:r>
    </w:p>
    <w:p w:rsidR="00E90C08" w:rsidRPr="00E7232D" w:rsidRDefault="00E90C08" w:rsidP="002B1B74"/>
    <w:p w:rsidR="00E90C08" w:rsidRPr="00E7232D" w:rsidRDefault="00E90C08" w:rsidP="00E90C08">
      <w:pPr>
        <w:pStyle w:val="Titre1"/>
        <w:numPr>
          <w:ilvl w:val="2"/>
          <w:numId w:val="3"/>
        </w:numPr>
      </w:pPr>
      <w:bookmarkStart w:id="52" w:name="_Toc385281563"/>
      <w:r w:rsidRPr="00E7232D">
        <w:t>Classement des fonctions</w:t>
      </w:r>
      <w:bookmarkEnd w:id="52"/>
    </w:p>
    <w:p w:rsidR="00E90C08" w:rsidRPr="00E7232D" w:rsidRDefault="00E90C08" w:rsidP="002B1B74"/>
    <w:p w:rsidR="00E90C08" w:rsidRPr="00E7232D" w:rsidRDefault="00E90C08" w:rsidP="00E90C08">
      <w:pPr>
        <w:pStyle w:val="Titre2"/>
        <w:numPr>
          <w:ilvl w:val="3"/>
          <w:numId w:val="3"/>
        </w:numPr>
      </w:pPr>
      <w:bookmarkStart w:id="53" w:name="_Toc385281564"/>
      <w:r w:rsidRPr="00E7232D">
        <w:rPr>
          <w:rFonts w:eastAsia="Arial" w:cs="Arial"/>
        </w:rPr>
        <w:t>Informatisation</w:t>
      </w:r>
      <w:r w:rsidRPr="00E7232D">
        <w:t xml:space="preserve"> et normalisation des ordonnances</w:t>
      </w:r>
      <w:bookmarkEnd w:id="53"/>
    </w:p>
    <w:p w:rsidR="00E90C08" w:rsidRPr="00E7232D" w:rsidRDefault="00E90C08" w:rsidP="002B1B74">
      <w:pPr>
        <w:spacing w:before="120"/>
        <w:ind w:left="720"/>
      </w:pPr>
    </w:p>
    <w:p w:rsidR="00E90C08" w:rsidRPr="00E7232D" w:rsidRDefault="00E90C08" w:rsidP="002B1B74">
      <w:r w:rsidRPr="00E7232D">
        <w:t xml:space="preserve">Le projet doit permettre aux </w:t>
      </w:r>
      <w:r w:rsidRPr="00E7232D">
        <w:rPr>
          <w:b/>
        </w:rPr>
        <w:t>vétérinaires</w:t>
      </w:r>
      <w:r w:rsidRPr="00E7232D">
        <w:t xml:space="preserve"> de 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Rédiger des ordonnances plus rapidement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Rédiger des ordonnances formalisées, en étant sûr de ne rien avoir oublié</w:t>
      </w:r>
    </w:p>
    <w:p w:rsidR="00E90C08" w:rsidRPr="00E7232D" w:rsidRDefault="00E90C08" w:rsidP="002B1B74">
      <w:pPr>
        <w:ind w:left="360"/>
      </w:pPr>
    </w:p>
    <w:p w:rsidR="00E90C08" w:rsidRPr="00E7232D" w:rsidRDefault="00E90C08" w:rsidP="002B1B74">
      <w:r w:rsidRPr="00E7232D">
        <w:t xml:space="preserve">Il doit également permettre aux autres </w:t>
      </w:r>
      <w:r w:rsidRPr="00E7232D">
        <w:rPr>
          <w:b/>
        </w:rPr>
        <w:t>employés</w:t>
      </w:r>
      <w:r w:rsidRPr="00E7232D">
        <w:t xml:space="preserve"> de 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Editer rapidement des factures normalisées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Connaître le tarif correspondant à une prestation donnée</w:t>
      </w:r>
    </w:p>
    <w:p w:rsidR="00E90C08" w:rsidRPr="00E7232D" w:rsidRDefault="00E90C08" w:rsidP="002B1B74"/>
    <w:p w:rsidR="00E90C08" w:rsidRPr="00E7232D" w:rsidRDefault="00E90C08" w:rsidP="00E90C08">
      <w:pPr>
        <w:pStyle w:val="Titre2"/>
        <w:numPr>
          <w:ilvl w:val="3"/>
          <w:numId w:val="3"/>
        </w:numPr>
      </w:pPr>
      <w:bookmarkStart w:id="54" w:name="_Toc385281565"/>
      <w:r w:rsidRPr="00E7232D">
        <w:t>Gestion du temps et des rendez-vous</w:t>
      </w:r>
      <w:bookmarkEnd w:id="54"/>
    </w:p>
    <w:p w:rsidR="00E90C08" w:rsidRPr="00E7232D" w:rsidRDefault="00E90C08" w:rsidP="002B1B74">
      <w:pPr>
        <w:ind w:left="720"/>
      </w:pPr>
    </w:p>
    <w:p w:rsidR="00E90C08" w:rsidRPr="00E7232D" w:rsidRDefault="00E90C08" w:rsidP="002B1B74">
      <w:r w:rsidRPr="00E7232D">
        <w:t>Il doit permettre aux</w:t>
      </w:r>
      <w:r w:rsidRPr="00E7232D">
        <w:rPr>
          <w:b/>
        </w:rPr>
        <w:t xml:space="preserve"> vétérinaires</w:t>
      </w:r>
      <w:r w:rsidRPr="00E7232D">
        <w:t xml:space="preserve"> de 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Gérer leurs rendez-vous</w:t>
      </w:r>
    </w:p>
    <w:p w:rsidR="00E90C08" w:rsidRPr="00E7232D" w:rsidRDefault="00E90C08" w:rsidP="002B1B74"/>
    <w:p w:rsidR="00E90C08" w:rsidRPr="00E7232D" w:rsidRDefault="00E90C08" w:rsidP="002B1B74">
      <w:r w:rsidRPr="00E7232D">
        <w:t>Il doit également permettre aux</w:t>
      </w:r>
      <w:r w:rsidRPr="00E7232D">
        <w:rPr>
          <w:b/>
        </w:rPr>
        <w:t xml:space="preserve"> clients</w:t>
      </w:r>
      <w:r w:rsidRPr="00E7232D">
        <w:t xml:space="preserve"> de: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Réserver un rendez-vous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Prévoir la durée du rendez-vous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Avoir une idée du prix qu’ils devront payer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Vérifier la disponibilité d’un produit</w:t>
      </w:r>
    </w:p>
    <w:p w:rsidR="00E90C08" w:rsidRPr="00E7232D" w:rsidRDefault="00E90C08" w:rsidP="00E90C08">
      <w:pPr>
        <w:widowControl w:val="0"/>
        <w:spacing w:before="120" w:after="80" w:line="240" w:lineRule="auto"/>
        <w:jc w:val="both"/>
      </w:pPr>
    </w:p>
    <w:p w:rsidR="00E90C08" w:rsidRPr="00E7232D" w:rsidRDefault="00E90C08" w:rsidP="00E90C08">
      <w:pPr>
        <w:pStyle w:val="Titre2"/>
        <w:numPr>
          <w:ilvl w:val="3"/>
          <w:numId w:val="3"/>
        </w:numPr>
        <w:rPr>
          <w:rStyle w:val="Titre2Car"/>
          <w:b/>
          <w:bCs/>
        </w:rPr>
      </w:pPr>
      <w:bookmarkStart w:id="55" w:name="_Toc385281566"/>
      <w:r w:rsidRPr="00E7232D">
        <w:rPr>
          <w:rStyle w:val="Titre2Car"/>
          <w:b/>
          <w:bCs/>
        </w:rPr>
        <w:t>Surveillance de l’activité, aide à l’observation statistique</w:t>
      </w:r>
      <w:bookmarkEnd w:id="55"/>
      <w:r w:rsidRPr="00E7232D">
        <w:rPr>
          <w:rStyle w:val="Titre2Car"/>
          <w:b/>
          <w:bCs/>
        </w:rPr>
        <w:t xml:space="preserve"> </w:t>
      </w:r>
    </w:p>
    <w:p w:rsidR="00E90C08" w:rsidRPr="00E7232D" w:rsidRDefault="00E90C08" w:rsidP="00E90C08"/>
    <w:p w:rsidR="00E90C08" w:rsidRPr="00E7232D" w:rsidRDefault="00E90C08" w:rsidP="002B1B74">
      <w:r w:rsidRPr="00E7232D">
        <w:t xml:space="preserve">Le projet doit permettre aux </w:t>
      </w:r>
      <w:r w:rsidRPr="00E7232D">
        <w:rPr>
          <w:b/>
        </w:rPr>
        <w:t>vétérinaires</w:t>
      </w:r>
      <w:r w:rsidRPr="00E7232D">
        <w:t xml:space="preserve"> de 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Garder une traçabilité de leurs prestations</w:t>
      </w:r>
    </w:p>
    <w:p w:rsidR="00E90C08" w:rsidRPr="00E7232D" w:rsidRDefault="00E90C08" w:rsidP="002B1B74"/>
    <w:p w:rsidR="00E90C08" w:rsidRPr="00E7232D" w:rsidRDefault="00E90C08" w:rsidP="002B1B74">
      <w:r w:rsidRPr="00E7232D">
        <w:t xml:space="preserve">Il doit également permettre aux autres </w:t>
      </w:r>
      <w:r w:rsidRPr="00E7232D">
        <w:rPr>
          <w:b/>
        </w:rPr>
        <w:t>employés</w:t>
      </w:r>
      <w:r w:rsidRPr="00E7232D">
        <w:t xml:space="preserve"> de :</w:t>
      </w:r>
    </w:p>
    <w:p w:rsidR="00E90C08" w:rsidRPr="00E7232D" w:rsidRDefault="00E90C08" w:rsidP="002B1B74"/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Gérer les ventes et les stocks de produits</w:t>
      </w:r>
    </w:p>
    <w:p w:rsidR="00E90C08" w:rsidRPr="00E7232D" w:rsidRDefault="00E90C08" w:rsidP="00E90C08">
      <w:pPr>
        <w:widowControl w:val="0"/>
        <w:numPr>
          <w:ilvl w:val="0"/>
          <w:numId w:val="5"/>
        </w:numPr>
        <w:spacing w:after="80" w:line="240" w:lineRule="auto"/>
        <w:ind w:left="0" w:hanging="359"/>
        <w:jc w:val="both"/>
      </w:pPr>
      <w:r w:rsidRPr="00E7232D">
        <w:t>Sauvegarder des données comptables (montants payés, moyens de paiement, âge moyen des animaux soignés…)</w:t>
      </w:r>
    </w:p>
    <w:p w:rsidR="00E90C08" w:rsidRPr="00E7232D" w:rsidRDefault="00E90C08" w:rsidP="00E90C08">
      <w:pPr>
        <w:tabs>
          <w:tab w:val="left" w:pos="1260"/>
        </w:tabs>
      </w:pPr>
      <w:r w:rsidRPr="00E7232D">
        <w:tab/>
      </w: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tabs>
          <w:tab w:val="left" w:pos="1260"/>
        </w:tabs>
      </w:pPr>
    </w:p>
    <w:p w:rsidR="00E90C08" w:rsidRPr="00E7232D" w:rsidRDefault="00E90C08" w:rsidP="00E90C08">
      <w:pPr>
        <w:pStyle w:val="Titre1"/>
        <w:numPr>
          <w:ilvl w:val="2"/>
          <w:numId w:val="3"/>
        </w:numPr>
      </w:pPr>
      <w:bookmarkStart w:id="56" w:name="_Toc385281567"/>
      <w:r w:rsidRPr="00E7232D">
        <w:t>Solutions</w:t>
      </w:r>
      <w:bookmarkEnd w:id="56"/>
    </w:p>
    <w:p w:rsidR="00E90C08" w:rsidRPr="00E7232D" w:rsidRDefault="00E90C08" w:rsidP="00E90C08">
      <w:pPr>
        <w:rPr>
          <w:lang w:bidi="hi-IN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3985"/>
        <w:gridCol w:w="4559"/>
      </w:tblGrid>
      <w:tr w:rsidR="00E90C08" w:rsidRPr="00E7232D">
        <w:trPr>
          <w:trHeight w:val="220"/>
        </w:trPr>
        <w:tc>
          <w:tcPr>
            <w:tcW w:w="3985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2B1B74">
            <w:pPr>
              <w:spacing w:after="0"/>
              <w:jc w:val="center"/>
            </w:pPr>
            <w:r w:rsidRPr="00E7232D">
              <w:rPr>
                <w:rFonts w:eastAsia="Arial" w:cs="Arial"/>
                <w:b/>
                <w:sz w:val="18"/>
              </w:rPr>
              <w:t>Fonctions</w:t>
            </w:r>
          </w:p>
        </w:tc>
        <w:tc>
          <w:tcPr>
            <w:tcW w:w="4559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2B1B74">
            <w:pPr>
              <w:spacing w:after="0"/>
              <w:jc w:val="center"/>
            </w:pPr>
            <w:r w:rsidRPr="00E7232D">
              <w:rPr>
                <w:rFonts w:eastAsia="Arial" w:cs="Arial"/>
                <w:b/>
                <w:sz w:val="18"/>
              </w:rPr>
              <w:t>Solutions</w:t>
            </w:r>
          </w:p>
        </w:tc>
      </w:tr>
      <w:tr w:rsidR="00E90C08" w:rsidRPr="00E7232D">
        <w:trPr>
          <w:trHeight w:val="220"/>
        </w:trPr>
        <w:tc>
          <w:tcPr>
            <w:tcW w:w="8544" w:type="dxa"/>
            <w:gridSpan w:val="2"/>
            <w:shd w:val="clear" w:color="auto" w:fill="BFBFBF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2B1B74">
            <w:pPr>
              <w:spacing w:before="120"/>
              <w:jc w:val="center"/>
              <w:rPr>
                <w:b/>
                <w:sz w:val="20"/>
              </w:rPr>
            </w:pPr>
            <w:r w:rsidRPr="00E7232D">
              <w:rPr>
                <w:rFonts w:eastAsia="Arial" w:cs="Arial"/>
                <w:b/>
                <w:sz w:val="20"/>
              </w:rPr>
              <w:t>Informatisation</w:t>
            </w:r>
            <w:r w:rsidRPr="00E7232D">
              <w:rPr>
                <w:b/>
                <w:sz w:val="20"/>
              </w:rPr>
              <w:t xml:space="preserve"> et normalisation des ordonnances</w:t>
            </w:r>
          </w:p>
        </w:tc>
      </w:tr>
      <w:tr w:rsidR="00E90C08" w:rsidRPr="00E7232D">
        <w:trPr>
          <w:trHeight w:val="220"/>
        </w:trPr>
        <w:tc>
          <w:tcPr>
            <w:tcW w:w="3985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Rédiger des ordonnances plus rapidement</w:t>
            </w: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Rédiger des ordonnances formalisées, en étant sûr de ne rien avoir oublié</w:t>
            </w:r>
          </w:p>
          <w:p w:rsidR="00E90C08" w:rsidRPr="00E7232D" w:rsidRDefault="00E90C08" w:rsidP="002B1B74">
            <w:pPr>
              <w:spacing w:after="0"/>
            </w:pPr>
          </w:p>
        </w:tc>
        <w:tc>
          <w:tcPr>
            <w:tcW w:w="4559" w:type="dxa"/>
            <w:vMerge w:val="restart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  <w:r w:rsidRPr="00E7232D">
              <w:rPr>
                <w:rFonts w:eastAsia="Arial" w:cs="Arial"/>
                <w:b/>
                <w:sz w:val="18"/>
              </w:rPr>
              <w:t>Interface d’édition de la base de données des ordonnances, montrant tous les champs à remplir (éventuellement vérifiant la saisie effective)</w:t>
            </w:r>
          </w:p>
          <w:p w:rsidR="00E90C08" w:rsidRPr="00E7232D" w:rsidRDefault="00E90C08" w:rsidP="002B1B74">
            <w:pPr>
              <w:spacing w:after="0"/>
              <w:ind w:left="720"/>
            </w:pP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  <w:r w:rsidRPr="00E7232D">
              <w:rPr>
                <w:rFonts w:eastAsia="Arial" w:cs="Arial"/>
                <w:b/>
                <w:sz w:val="18"/>
              </w:rPr>
              <w:t>Interface d’édition de la base de données des rendez-vous</w:t>
            </w:r>
          </w:p>
          <w:p w:rsidR="00E90C08" w:rsidRPr="00E7232D" w:rsidRDefault="00E90C08" w:rsidP="002B1B74">
            <w:pPr>
              <w:spacing w:after="0"/>
              <w:ind w:left="720"/>
            </w:pP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  <w:r w:rsidRPr="00E7232D">
              <w:rPr>
                <w:rFonts w:eastAsia="Arial" w:cs="Arial"/>
                <w:b/>
                <w:sz w:val="18"/>
              </w:rPr>
              <w:t>Interface de consultation de la base de données des prestations et des animaux</w:t>
            </w:r>
          </w:p>
          <w:p w:rsidR="00E90C08" w:rsidRPr="00E7232D" w:rsidRDefault="00E90C08" w:rsidP="002B1B74">
            <w:pPr>
              <w:spacing w:after="0"/>
              <w:ind w:left="720"/>
            </w:pP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  <w:r w:rsidRPr="00E7232D">
              <w:rPr>
                <w:rFonts w:eastAsia="Arial" w:cs="Arial"/>
                <w:b/>
                <w:sz w:val="18"/>
              </w:rPr>
              <w:t>Interface d’édition de la base de données des factures</w:t>
            </w:r>
          </w:p>
        </w:tc>
      </w:tr>
      <w:tr w:rsidR="00E90C08" w:rsidRPr="00E7232D">
        <w:trPr>
          <w:trHeight w:val="220"/>
        </w:trPr>
        <w:tc>
          <w:tcPr>
            <w:tcW w:w="3985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Editer rapidement des factures normalisées</w:t>
            </w:r>
          </w:p>
          <w:p w:rsidR="00E90C08" w:rsidRPr="00E7232D" w:rsidRDefault="00E90C08" w:rsidP="002B1B74">
            <w:pPr>
              <w:spacing w:after="0"/>
            </w:pPr>
            <w:r w:rsidRPr="00E7232D">
              <w:t xml:space="preserve">Connaître le tarif correspondant à une prestation donnée </w:t>
            </w:r>
          </w:p>
        </w:tc>
        <w:tc>
          <w:tcPr>
            <w:tcW w:w="4559" w:type="dxa"/>
            <w:vMerge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</w:p>
        </w:tc>
      </w:tr>
      <w:tr w:rsidR="00E90C08" w:rsidRPr="00E7232D">
        <w:trPr>
          <w:trHeight w:val="220"/>
        </w:trPr>
        <w:tc>
          <w:tcPr>
            <w:tcW w:w="8544" w:type="dxa"/>
            <w:gridSpan w:val="2"/>
            <w:shd w:val="clear" w:color="auto" w:fill="BFBFBF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2B1B74">
            <w:pPr>
              <w:jc w:val="center"/>
            </w:pPr>
            <w:r w:rsidRPr="00E7232D">
              <w:rPr>
                <w:b/>
                <w:sz w:val="20"/>
              </w:rPr>
              <w:t>Gestion du temps et des rendez-vous</w:t>
            </w:r>
          </w:p>
        </w:tc>
      </w:tr>
      <w:tr w:rsidR="00E90C08" w:rsidRPr="00E7232D">
        <w:trPr>
          <w:trHeight w:val="220"/>
        </w:trPr>
        <w:tc>
          <w:tcPr>
            <w:tcW w:w="3985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Gérer les rendez-vous</w:t>
            </w:r>
          </w:p>
          <w:p w:rsidR="00E90C08" w:rsidRPr="00E7232D" w:rsidRDefault="00E90C08" w:rsidP="002B1B74">
            <w:pPr>
              <w:ind w:left="720"/>
            </w:pPr>
          </w:p>
          <w:p w:rsidR="00E90C08" w:rsidRPr="00E7232D" w:rsidRDefault="00E90C08" w:rsidP="002B1B74">
            <w:pPr>
              <w:spacing w:after="0"/>
            </w:pPr>
          </w:p>
        </w:tc>
        <w:tc>
          <w:tcPr>
            <w:tcW w:w="4559" w:type="dxa"/>
            <w:vMerge w:val="restart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2B1B74">
            <w:pPr>
              <w:spacing w:after="0"/>
              <w:ind w:left="720"/>
            </w:pP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  <w:rPr>
                <w:b/>
                <w:sz w:val="18"/>
              </w:rPr>
            </w:pPr>
            <w:r w:rsidRPr="00E7232D">
              <w:rPr>
                <w:b/>
                <w:sz w:val="18"/>
              </w:rPr>
              <w:t>Calendrier des horaires disponibles / réservés</w:t>
            </w:r>
          </w:p>
          <w:p w:rsidR="00E90C08" w:rsidRPr="00E7232D" w:rsidRDefault="00E90C08" w:rsidP="002B1B74">
            <w:pPr>
              <w:spacing w:after="0"/>
              <w:rPr>
                <w:b/>
                <w:sz w:val="18"/>
              </w:rPr>
            </w:pPr>
          </w:p>
          <w:p w:rsidR="00E90C08" w:rsidRPr="00E7232D" w:rsidRDefault="00E90C08" w:rsidP="002B1B74">
            <w:pPr>
              <w:spacing w:after="0"/>
              <w:rPr>
                <w:b/>
                <w:sz w:val="18"/>
              </w:rPr>
            </w:pPr>
            <w:r w:rsidRPr="00E7232D">
              <w:rPr>
                <w:b/>
                <w:sz w:val="18"/>
              </w:rPr>
              <w:t>Liste de contacts</w:t>
            </w:r>
          </w:p>
          <w:p w:rsidR="00E90C08" w:rsidRPr="00E7232D" w:rsidRDefault="00E90C08" w:rsidP="002B1B74">
            <w:pPr>
              <w:spacing w:after="0"/>
              <w:rPr>
                <w:b/>
                <w:sz w:val="18"/>
              </w:rPr>
            </w:pPr>
          </w:p>
          <w:p w:rsidR="00E90C08" w:rsidRPr="00E7232D" w:rsidRDefault="00E90C08" w:rsidP="002B1B74">
            <w:pPr>
              <w:spacing w:after="0"/>
              <w:rPr>
                <w:b/>
                <w:sz w:val="18"/>
              </w:rPr>
            </w:pPr>
            <w:r w:rsidRPr="00E7232D">
              <w:rPr>
                <w:b/>
                <w:sz w:val="18"/>
              </w:rPr>
              <w:t>Grille de tarif des prestations</w:t>
            </w:r>
          </w:p>
          <w:p w:rsidR="00E90C08" w:rsidRPr="00E7232D" w:rsidRDefault="00E90C08" w:rsidP="002B1B74">
            <w:pPr>
              <w:spacing w:after="0"/>
              <w:rPr>
                <w:b/>
                <w:sz w:val="18"/>
              </w:rPr>
            </w:pPr>
          </w:p>
          <w:p w:rsidR="00E90C08" w:rsidRPr="00E7232D" w:rsidRDefault="00E90C08" w:rsidP="002B1B74">
            <w:pPr>
              <w:spacing w:after="0"/>
              <w:rPr>
                <w:b/>
                <w:sz w:val="18"/>
              </w:rPr>
            </w:pPr>
            <w:r w:rsidRPr="00E7232D">
              <w:rPr>
                <w:b/>
                <w:sz w:val="18"/>
              </w:rPr>
              <w:t>Stocks de produits accessibles en ligne</w:t>
            </w:r>
          </w:p>
          <w:p w:rsidR="00E90C08" w:rsidRPr="00E7232D" w:rsidRDefault="00E90C08" w:rsidP="002B1B74">
            <w:pPr>
              <w:spacing w:after="0"/>
            </w:pPr>
          </w:p>
        </w:tc>
      </w:tr>
      <w:tr w:rsidR="00E90C08" w:rsidRPr="00E7232D">
        <w:trPr>
          <w:trHeight w:val="1140"/>
        </w:trPr>
        <w:tc>
          <w:tcPr>
            <w:tcW w:w="3985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Réserver un rendez-vous</w:t>
            </w: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Prévoir la durée du rendez-vous</w:t>
            </w: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Avoir une idée du prix à payer pour le client</w:t>
            </w: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Vérifier la disponibilité d’un produit</w:t>
            </w:r>
          </w:p>
          <w:p w:rsidR="00E90C08" w:rsidRPr="00E7232D" w:rsidRDefault="00E90C08" w:rsidP="002B1B74">
            <w:pPr>
              <w:spacing w:after="0"/>
            </w:pPr>
          </w:p>
        </w:tc>
        <w:tc>
          <w:tcPr>
            <w:tcW w:w="4559" w:type="dxa"/>
            <w:vMerge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</w:p>
        </w:tc>
      </w:tr>
      <w:tr w:rsidR="00E90C08" w:rsidRPr="00E7232D">
        <w:trPr>
          <w:trHeight w:val="180"/>
        </w:trPr>
        <w:tc>
          <w:tcPr>
            <w:tcW w:w="8544" w:type="dxa"/>
            <w:gridSpan w:val="2"/>
            <w:shd w:val="clear" w:color="auto" w:fill="BFBFBF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2B1B74">
            <w:pPr>
              <w:jc w:val="center"/>
            </w:pPr>
            <w:r w:rsidRPr="00E7232D">
              <w:rPr>
                <w:rFonts w:eastAsia="Arial" w:cs="Arial"/>
                <w:b/>
                <w:sz w:val="20"/>
              </w:rPr>
              <w:t>Surveillance de l’activité, aide à l’observation statistique de la clinique</w:t>
            </w:r>
          </w:p>
        </w:tc>
      </w:tr>
      <w:tr w:rsidR="00E90C08" w:rsidRPr="00E7232D">
        <w:trPr>
          <w:trHeight w:val="220"/>
        </w:trPr>
        <w:tc>
          <w:tcPr>
            <w:tcW w:w="3985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Garder une traçabilité de leurs prestations</w:t>
            </w: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Extraire des données statistiques de la base de données sur le fonctionnement de la clinique</w:t>
            </w:r>
          </w:p>
          <w:p w:rsidR="00E90C08" w:rsidRPr="00E7232D" w:rsidRDefault="00E90C08" w:rsidP="002B1B74">
            <w:pPr>
              <w:spacing w:after="0"/>
            </w:pPr>
          </w:p>
        </w:tc>
        <w:tc>
          <w:tcPr>
            <w:tcW w:w="4559" w:type="dxa"/>
            <w:vMerge w:val="restart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2B1B74">
            <w:pPr>
              <w:spacing w:after="0"/>
              <w:ind w:left="720"/>
            </w:pP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  <w:r w:rsidRPr="00E7232D">
              <w:rPr>
                <w:rFonts w:eastAsia="Arial" w:cs="Arial"/>
                <w:b/>
                <w:sz w:val="18"/>
              </w:rPr>
              <w:t>Interface de consultation de la base de données des prestations et des animaux</w:t>
            </w:r>
          </w:p>
          <w:p w:rsidR="00E90C08" w:rsidRPr="00E7232D" w:rsidRDefault="00E90C08" w:rsidP="002B1B74">
            <w:pPr>
              <w:spacing w:after="0"/>
              <w:ind w:left="720"/>
            </w:pP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  <w:r w:rsidRPr="00E7232D">
              <w:rPr>
                <w:rFonts w:eastAsia="Arial" w:cs="Arial"/>
                <w:b/>
                <w:sz w:val="18"/>
              </w:rPr>
              <w:t>Interface de consultation de la base de données des médicaments et autres produits</w:t>
            </w:r>
          </w:p>
          <w:p w:rsidR="00E90C08" w:rsidRPr="00E7232D" w:rsidRDefault="00E90C08" w:rsidP="002B1B74">
            <w:pPr>
              <w:spacing w:after="0"/>
            </w:pP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  <w:r w:rsidRPr="00E7232D">
              <w:rPr>
                <w:rFonts w:eastAsia="Arial" w:cs="Arial"/>
                <w:b/>
                <w:sz w:val="18"/>
              </w:rPr>
              <w:t>Méthodes statistiques implémentées dans le système</w:t>
            </w:r>
          </w:p>
        </w:tc>
      </w:tr>
      <w:tr w:rsidR="00E90C08" w:rsidRPr="00E7232D">
        <w:trPr>
          <w:trHeight w:val="220"/>
        </w:trPr>
        <w:tc>
          <w:tcPr>
            <w:tcW w:w="3985" w:type="dxa"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Gérer les ventes et les stocks de produits</w:t>
            </w:r>
          </w:p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80" w:line="240" w:lineRule="auto"/>
              <w:ind w:left="0" w:hanging="359"/>
              <w:jc w:val="both"/>
            </w:pPr>
            <w:r w:rsidRPr="00E7232D">
              <w:t>Sauvegarder des données comptables (montants payés, moyens de paiement…)</w:t>
            </w:r>
          </w:p>
        </w:tc>
        <w:tc>
          <w:tcPr>
            <w:tcW w:w="4559" w:type="dxa"/>
            <w:vMerge/>
            <w:tcMar>
              <w:top w:w="100" w:type="dxa"/>
              <w:left w:w="30" w:type="dxa"/>
              <w:bottom w:w="100" w:type="dxa"/>
              <w:right w:w="30" w:type="dxa"/>
            </w:tcMar>
          </w:tcPr>
          <w:p w:rsidR="00E90C08" w:rsidRPr="00E7232D" w:rsidRDefault="00E90C08" w:rsidP="00E90C0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0" w:hanging="359"/>
            </w:pPr>
          </w:p>
        </w:tc>
      </w:tr>
    </w:tbl>
    <w:p w:rsidR="00E90C08" w:rsidRPr="00E7232D" w:rsidRDefault="00E90C08" w:rsidP="002B1B74">
      <w:pPr>
        <w:pStyle w:val="Titre1"/>
      </w:pPr>
    </w:p>
    <w:p w:rsidR="00E90C08" w:rsidRPr="00E7232D" w:rsidRDefault="00E90C08" w:rsidP="00E90C08">
      <w:pPr>
        <w:pStyle w:val="Titre1"/>
        <w:keepLines w:val="0"/>
        <w:numPr>
          <w:ilvl w:val="2"/>
          <w:numId w:val="3"/>
        </w:numPr>
        <w:spacing w:before="240" w:after="80" w:line="240" w:lineRule="auto"/>
        <w:jc w:val="both"/>
      </w:pPr>
      <w:bookmarkStart w:id="57" w:name="_Toc385281568"/>
      <w:r w:rsidRPr="00E7232D">
        <w:t>Organigramme produit</w:t>
      </w:r>
      <w:bookmarkEnd w:id="57"/>
    </w:p>
    <w:p w:rsidR="00E90C08" w:rsidRPr="00E7232D" w:rsidRDefault="00E90C08" w:rsidP="002B1B74"/>
    <w:p w:rsidR="00E90C08" w:rsidRPr="00E7232D" w:rsidRDefault="0039220D" w:rsidP="002B1B74">
      <w:r>
        <w:pict>
          <v:shapetype id="_x0000_t109" coordsize="21600,21600" o:spt="109" path="m0,0l0,21600,21600,21600,21600,0xe">
            <v:stroke joinstyle="miter"/>
            <v:path gradientshapeok="t" o:connecttype="rect"/>
          </v:shapetype>
          <v:shape id="_x0000_s1033" type="#_x0000_t109" style="position:absolute;margin-left:354.95pt;margin-top:177.45pt;width:126.6pt;height:57.2pt;z-index:251666432">
            <v:textbox style="mso-next-textbox:#_x0000_s1033">
              <w:txbxContent>
                <w:p w:rsidR="006F258E" w:rsidRPr="00FC007F" w:rsidRDefault="006F258E" w:rsidP="002B1B74">
                  <w:pPr>
                    <w:pStyle w:val="tableau"/>
                    <w:jc w:val="center"/>
                    <w:rPr>
                      <w:snapToGrid w:val="0"/>
                      <w:sz w:val="20"/>
                    </w:rPr>
                  </w:pPr>
                  <w:r w:rsidRPr="00FC007F">
                    <w:rPr>
                      <w:snapToGrid w:val="0"/>
                      <w:sz w:val="20"/>
                    </w:rPr>
                    <w:t>Interface de consultation de la base de données des prestations et des animaux</w:t>
                  </w:r>
                </w:p>
                <w:p w:rsidR="006F258E" w:rsidRDefault="006F258E"/>
              </w:txbxContent>
            </v:textbox>
          </v:shape>
        </w:pict>
      </w:r>
      <w: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7" type="#_x0000_t32" style="position:absolute;margin-left:147.95pt;margin-top:139.65pt;width:0;height:246.15pt;z-index:251680768" o:connectortype="straight"/>
        </w:pict>
      </w:r>
      <w:r>
        <w:pict>
          <v:shape id="_x0000_s1055" type="#_x0000_t32" style="position:absolute;margin-left:147.95pt;margin-top:385.8pt;width:26.4pt;height:0;z-index:251688960" o:connectortype="straight"/>
        </w:pict>
      </w:r>
      <w:r>
        <w:pict>
          <v:shape id="_x0000_s1039" type="#_x0000_t109" style="position:absolute;margin-left:175.55pt;margin-top:362.85pt;width:114.6pt;height:39.6pt;z-index:251672576">
            <v:textbox style="mso-next-textbox:#_x0000_s1039">
              <w:txbxContent>
                <w:p w:rsidR="006F258E" w:rsidRPr="00F41A7B" w:rsidRDefault="006F258E" w:rsidP="002B1B74">
                  <w:pPr>
                    <w:spacing w:after="0"/>
                    <w:rPr>
                      <w:snapToGrid w:val="0"/>
                      <w:sz w:val="20"/>
                    </w:rPr>
                  </w:pPr>
                  <w:r w:rsidRPr="00F41A7B">
                    <w:rPr>
                      <w:snapToGrid w:val="0"/>
                      <w:sz w:val="20"/>
                    </w:rPr>
                    <w:t>Stocks de produits accessibles en ligne</w:t>
                  </w:r>
                </w:p>
                <w:p w:rsidR="006F258E" w:rsidRPr="00FC007F" w:rsidRDefault="006F258E" w:rsidP="002B1B74">
                  <w:pPr>
                    <w:jc w:val="center"/>
                    <w:rPr>
                      <w:snapToGrid w:val="0"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054" type="#_x0000_t32" style="position:absolute;margin-left:147.95pt;margin-top:319.05pt;width:26.4pt;height:0;z-index:251687936" o:connectortype="straight"/>
        </w:pict>
      </w:r>
      <w:r>
        <w:pict>
          <v:shape id="_x0000_s1038" type="#_x0000_t109" style="position:absolute;margin-left:175.55pt;margin-top:297.6pt;width:118.8pt;height:46.05pt;z-index:251671552">
            <v:textbox style="mso-next-textbox:#_x0000_s1038">
              <w:txbxContent>
                <w:p w:rsidR="006F258E" w:rsidRPr="00F41A7B" w:rsidRDefault="006F258E" w:rsidP="002B1B74">
                  <w:pPr>
                    <w:spacing w:after="0"/>
                    <w:rPr>
                      <w:sz w:val="18"/>
                    </w:rPr>
                  </w:pPr>
                </w:p>
                <w:p w:rsidR="006F258E" w:rsidRPr="00F41A7B" w:rsidRDefault="006F258E" w:rsidP="002B1B74">
                  <w:pPr>
                    <w:spacing w:after="0"/>
                    <w:jc w:val="center"/>
                    <w:rPr>
                      <w:snapToGrid w:val="0"/>
                      <w:sz w:val="20"/>
                    </w:rPr>
                  </w:pPr>
                  <w:r w:rsidRPr="00F41A7B">
                    <w:rPr>
                      <w:snapToGrid w:val="0"/>
                      <w:sz w:val="20"/>
                    </w:rPr>
                    <w:t>Grille de</w:t>
                  </w:r>
                  <w:ins w:id="58" w:author="Antoine" w:date="2014-04-20T23:30:00Z">
                    <w:r>
                      <w:rPr>
                        <w:snapToGrid w:val="0"/>
                        <w:sz w:val="20"/>
                      </w:rPr>
                      <w:t>s</w:t>
                    </w:r>
                  </w:ins>
                  <w:r w:rsidRPr="00F41A7B">
                    <w:rPr>
                      <w:snapToGrid w:val="0"/>
                      <w:sz w:val="20"/>
                    </w:rPr>
                    <w:t xml:space="preserve"> tarif</w:t>
                  </w:r>
                  <w:r>
                    <w:rPr>
                      <w:snapToGrid w:val="0"/>
                      <w:sz w:val="20"/>
                    </w:rPr>
                    <w:t>s</w:t>
                  </w:r>
                  <w:r w:rsidRPr="00F41A7B">
                    <w:rPr>
                      <w:snapToGrid w:val="0"/>
                      <w:sz w:val="20"/>
                    </w:rPr>
                    <w:t xml:space="preserve"> des prestations</w:t>
                  </w:r>
                </w:p>
                <w:p w:rsidR="006F258E" w:rsidRPr="00FC007F" w:rsidRDefault="006F258E" w:rsidP="002B1B74">
                  <w:pPr>
                    <w:jc w:val="center"/>
                    <w:rPr>
                      <w:snapToGrid w:val="0"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045" type="#_x0000_t32" style="position:absolute;margin-left:377.15pt;margin-top:97.05pt;width:0;height:12pt;z-index:251678720" o:connectortype="straight"/>
        </w:pict>
      </w:r>
      <w:r>
        <w:pict>
          <v:shape id="_x0000_s1042" type="#_x0000_t32" style="position:absolute;margin-left:32.15pt;margin-top:97.05pt;width:345pt;height:0;z-index:251675648" o:connectortype="straight"/>
        </w:pict>
      </w:r>
      <w:r>
        <w:pict>
          <v:shape id="_x0000_s1046" type="#_x0000_t32" style="position:absolute;margin-left:-21.25pt;margin-top:140.85pt;width:.05pt;height:261.6pt;z-index:251679744" o:connectortype="straight"/>
        </w:pict>
      </w:r>
      <w:r>
        <w:pict>
          <v:shape id="_x0000_s1059" type="#_x0000_t32" style="position:absolute;margin-left:341.75pt;margin-top:378.45pt;width:18pt;height:0;z-index:251693056" o:connectortype="straight"/>
        </w:pict>
      </w:r>
      <w:r>
        <w:pict>
          <v:shape id="_x0000_s1056" type="#_x0000_t32" style="position:absolute;margin-left:341.15pt;margin-top:139.65pt;width:.6pt;height:238.8pt;z-index:251689984" o:connectortype="straight"/>
        </w:pict>
      </w:r>
      <w:r>
        <w:pict>
          <v:shape id="_x0000_s1058" type="#_x0000_t32" style="position:absolute;margin-left:341.15pt;margin-top:282.45pt;width:18pt;height:0;z-index:251692032" o:connectortype="straight"/>
        </w:pict>
      </w:r>
      <w:r>
        <w:pict>
          <v:shape id="_x0000_s1057" type="#_x0000_t32" style="position:absolute;margin-left:341.75pt;margin-top:199.65pt;width:13.2pt;height:0;z-index:251691008" o:connectortype="straight"/>
        </w:pict>
      </w:r>
      <w:r>
        <w:pict>
          <v:shape id="_x0000_s1035" type="#_x0000_t109" style="position:absolute;margin-left:359.15pt;margin-top:350.85pt;width:110.4pt;height:51.6pt;z-index:251668480">
            <v:textbox style="mso-next-textbox:#_x0000_s1035">
              <w:txbxContent>
                <w:p w:rsidR="006F258E" w:rsidRPr="00063023" w:rsidRDefault="006F258E" w:rsidP="002B1B74">
                  <w:pPr>
                    <w:jc w:val="center"/>
                    <w:rPr>
                      <w:snapToGrid w:val="0"/>
                      <w:sz w:val="20"/>
                    </w:rPr>
                  </w:pPr>
                  <w:r w:rsidRPr="00063023">
                    <w:rPr>
                      <w:snapToGrid w:val="0"/>
                      <w:sz w:val="20"/>
                    </w:rPr>
                    <w:t>Méthodes statistiques implémentées dans le système</w:t>
                  </w:r>
                </w:p>
              </w:txbxContent>
            </v:textbox>
          </v:shape>
        </w:pict>
      </w:r>
      <w:r>
        <w:pict>
          <v:shape id="_x0000_s1053" type="#_x0000_t32" style="position:absolute;margin-left:149.15pt;margin-top:255.45pt;width:26.4pt;height:0;z-index:251686912" o:connectortype="straight"/>
        </w:pict>
      </w:r>
      <w:r>
        <w:pict>
          <v:shape id="_x0000_s1052" type="#_x0000_t32" style="position:absolute;margin-left:147.95pt;margin-top:199.65pt;width:26.4pt;height:0;z-index:251685888" o:connectortype="straight"/>
        </w:pict>
      </w:r>
      <w:r>
        <w:pict>
          <v:shape id="_x0000_s1051" type="#_x0000_t32" style="position:absolute;margin-left:-21.25pt;margin-top:402.45pt;width:26.4pt;height:0;z-index:251684864" o:connectortype="straight"/>
        </w:pict>
      </w:r>
      <w:r>
        <w:pict>
          <v:shape id="_x0000_s1050" type="#_x0000_t32" style="position:absolute;margin-left:-21.25pt;margin-top:333.6pt;width:26.4pt;height:0;z-index:251683840" o:connectortype="straight"/>
        </w:pict>
      </w:r>
      <w:r>
        <w:pict>
          <v:shape id="_x0000_s1049" type="#_x0000_t32" style="position:absolute;margin-left:-21.25pt;margin-top:266.25pt;width:26.4pt;height:0;z-index:251682816" o:connectortype="straight"/>
        </w:pict>
      </w:r>
      <w:r>
        <w:pict>
          <v:shape id="_x0000_s1048" type="#_x0000_t32" style="position:absolute;margin-left:-21.25pt;margin-top:199.65pt;width:26.4pt;height:0;z-index:251681792" o:connectortype="straight"/>
        </w:pict>
      </w:r>
      <w:r>
        <w:pict>
          <v:shape id="_x0000_s1044" type="#_x0000_t32" style="position:absolute;margin-left:202.55pt;margin-top:97.05pt;width:0;height:12pt;z-index:251677696" o:connectortype="straight"/>
        </w:pict>
      </w:r>
      <w:r>
        <w:pict>
          <v:shape id="_x0000_s1043" type="#_x0000_t32" style="position:absolute;margin-left:32.15pt;margin-top:97.05pt;width:0;height:12pt;z-index:251676672" o:connectortype="straight"/>
        </w:pict>
      </w:r>
      <w:r>
        <w:pict>
          <v:shape id="_x0000_s1041" type="#_x0000_t32" style="position:absolute;margin-left:202.55pt;margin-top:66.9pt;width:0;height:30.15pt;z-index:251674624" o:connectortype="straight"/>
        </w:pict>
      </w:r>
      <w:r>
        <w:pict>
          <v:shape id="_x0000_s1037" type="#_x0000_t109" style="position:absolute;margin-left:175.55pt;margin-top:234.45pt;width:114.6pt;height:42pt;z-index:251670528">
            <v:textbox style="mso-next-textbox:#_x0000_s1037">
              <w:txbxContent>
                <w:p w:rsidR="006F258E" w:rsidRPr="00F41A7B" w:rsidRDefault="006F258E" w:rsidP="002B1B74">
                  <w:pPr>
                    <w:spacing w:after="0"/>
                    <w:jc w:val="center"/>
                    <w:rPr>
                      <w:sz w:val="18"/>
                    </w:rPr>
                  </w:pPr>
                  <w:r w:rsidRPr="00F41A7B">
                    <w:rPr>
                      <w:snapToGrid w:val="0"/>
                      <w:sz w:val="20"/>
                    </w:rPr>
                    <w:t>Liste de contacts</w:t>
                  </w:r>
                </w:p>
                <w:p w:rsidR="006F258E" w:rsidRDefault="006F258E" w:rsidP="002B1B74"/>
              </w:txbxContent>
            </v:textbox>
          </v:shape>
        </w:pict>
      </w:r>
      <w:r>
        <w:pict>
          <v:shape id="_x0000_s1036" type="#_x0000_t109" style="position:absolute;margin-left:175.55pt;margin-top:177.45pt;width:114.6pt;height:40.8pt;z-index:251669504">
            <v:textbox style="mso-next-textbox:#_x0000_s1036">
              <w:txbxContent>
                <w:p w:rsidR="006F258E" w:rsidRPr="00F41A7B" w:rsidRDefault="006F258E" w:rsidP="002B1B74">
                  <w:pPr>
                    <w:widowControl w:val="0"/>
                    <w:spacing w:after="0"/>
                    <w:jc w:val="center"/>
                    <w:rPr>
                      <w:snapToGrid w:val="0"/>
                      <w:sz w:val="20"/>
                    </w:rPr>
                  </w:pPr>
                  <w:r w:rsidRPr="00F41A7B">
                    <w:rPr>
                      <w:snapToGrid w:val="0"/>
                      <w:sz w:val="20"/>
                    </w:rPr>
                    <w:t>Calendrier des horaires disponibles / réservés</w:t>
                  </w:r>
                </w:p>
                <w:p w:rsidR="006F258E" w:rsidRPr="00F41A7B" w:rsidRDefault="006F258E" w:rsidP="002B1B74">
                  <w:pPr>
                    <w:jc w:val="center"/>
                    <w:rPr>
                      <w:snapToGrid w:val="0"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031" type="#_x0000_t109" style="position:absolute;margin-left:5.15pt;margin-top:307.65pt;width:129pt;height:52.2pt;z-index:251664384">
            <v:textbox style="mso-next-textbox:#_x0000_s1031">
              <w:txbxContent>
                <w:p w:rsidR="006F258E" w:rsidRPr="00FC007F" w:rsidRDefault="006F258E" w:rsidP="002B1B74">
                  <w:pPr>
                    <w:jc w:val="center"/>
                    <w:rPr>
                      <w:snapToGrid w:val="0"/>
                      <w:sz w:val="20"/>
                    </w:rPr>
                  </w:pPr>
                  <w:r w:rsidRPr="00FC007F">
                    <w:rPr>
                      <w:snapToGrid w:val="0"/>
                      <w:sz w:val="20"/>
                    </w:rPr>
                    <w:t>Interface de consultation de la base de données des prestations et des animaux</w:t>
                  </w:r>
                </w:p>
              </w:txbxContent>
            </v:textbox>
          </v:shape>
        </w:pict>
      </w:r>
      <w:r>
        <w:pict>
          <v:shape id="_x0000_s1063" type="#_x0000_t109" style="position:absolute;margin-left:144.35pt;margin-top:30.6pt;width:124.8pt;height:36.3pt;z-index:251659264">
            <v:shadow on="t" opacity=".5" offset="-6pt,-6pt"/>
            <v:textbox style="mso-next-textbox:#_x0000_s1063">
              <w:txbxContent>
                <w:p w:rsidR="006F258E" w:rsidRDefault="006F258E" w:rsidP="002B1B74">
                  <w:pPr>
                    <w:jc w:val="center"/>
                  </w:pPr>
                  <w:r>
                    <w:t>Base de données de la clinique vétérinaire</w:t>
                  </w:r>
                </w:p>
              </w:txbxContent>
            </v:textbox>
          </v:shape>
        </w:pict>
      </w:r>
    </w:p>
    <w:p w:rsidR="00E35808" w:rsidRPr="00E7232D" w:rsidRDefault="00E35808"/>
    <w:p w:rsidR="00E35808" w:rsidRPr="00E7232D" w:rsidRDefault="00E35808" w:rsidP="00E35808"/>
    <w:p w:rsidR="00E35808" w:rsidRPr="00E7232D" w:rsidRDefault="00E35808" w:rsidP="00E35808"/>
    <w:p w:rsidR="00E35808" w:rsidRPr="00E7232D" w:rsidRDefault="0039220D" w:rsidP="00E35808">
      <w:r>
        <w:pict>
          <v:shape id="_x0000_s1040" type="#_x0000_t109" style="position:absolute;margin-left:306.95pt;margin-top:8.5pt;width:141pt;height:41.6pt;z-index:251673600" fillcolor="#eeece1">
            <v:textbox style="mso-next-textbox:#_x0000_s1040">
              <w:txbxContent>
                <w:p w:rsidR="006F258E" w:rsidRPr="00063023" w:rsidRDefault="006F258E" w:rsidP="002B1B74">
                  <w:pPr>
                    <w:jc w:val="center"/>
                    <w:rPr>
                      <w:bCs/>
                      <w:sz w:val="20"/>
                    </w:rPr>
                  </w:pPr>
                  <w:r w:rsidRPr="00063023">
                    <w:rPr>
                      <w:bCs/>
                      <w:sz w:val="20"/>
                    </w:rPr>
                    <w:t>Surveillance de l’</w:t>
                  </w:r>
                  <w:bookmarkStart w:id="59" w:name="_GoBack"/>
                  <w:bookmarkEnd w:id="59"/>
                  <w:r w:rsidRPr="00063023">
                    <w:rPr>
                      <w:bCs/>
                      <w:sz w:val="20"/>
                    </w:rPr>
                    <w:t>activité</w:t>
                  </w:r>
                </w:p>
                <w:p w:rsidR="006F258E" w:rsidRDefault="006F258E" w:rsidP="002B1B74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62" type="#_x0000_t109" style="position:absolute;margin-left:130.55pt;margin-top:7.3pt;width:145.2pt;height:42.8pt;z-index:251661312" fillcolor="#eeece1">
            <v:textbox style="mso-next-textbox:#_x0000_s1062">
              <w:txbxContent>
                <w:p w:rsidR="006F258E" w:rsidRPr="00F41A7B" w:rsidRDefault="006F258E" w:rsidP="002B1B74">
                  <w:pPr>
                    <w:jc w:val="center"/>
                  </w:pPr>
                  <w:r w:rsidRPr="00F41A7B">
                    <w:rPr>
                      <w:sz w:val="20"/>
                    </w:rPr>
                    <w:t>Gestion du temps et des rendez-vous</w:t>
                  </w:r>
                </w:p>
              </w:txbxContent>
            </v:textbox>
          </v:shape>
        </w:pict>
      </w:r>
      <w:r>
        <w:pict>
          <v:shape id="_x0000_s1061" type="#_x0000_t109" style="position:absolute;margin-left:-49.45pt;margin-top:7.3pt;width:164.4pt;height:42.8pt;z-index:251660288" fillcolor="#eeece1">
            <v:textbox style="mso-next-textbox:#_x0000_s1061">
              <w:txbxContent>
                <w:p w:rsidR="006F258E" w:rsidRDefault="006F258E" w:rsidP="002B1B74">
                  <w:pPr>
                    <w:jc w:val="center"/>
                    <w:rPr>
                      <w:sz w:val="20"/>
                    </w:rPr>
                  </w:pPr>
                  <w:r w:rsidRPr="00F41A7B">
                    <w:rPr>
                      <w:rFonts w:eastAsia="Arial" w:cs="Arial"/>
                      <w:sz w:val="20"/>
                    </w:rPr>
                    <w:t>Informatisation</w:t>
                  </w:r>
                  <w:r w:rsidRPr="00F41A7B">
                    <w:rPr>
                      <w:sz w:val="20"/>
                    </w:rPr>
                    <w:t xml:space="preserve"> et normalisation des ordonnances</w:t>
                  </w:r>
                </w:p>
                <w:p w:rsidR="006F258E" w:rsidRDefault="006F258E" w:rsidP="002B1B74">
                  <w:pPr>
                    <w:jc w:val="center"/>
                    <w:rPr>
                      <w:sz w:val="20"/>
                    </w:rPr>
                  </w:pPr>
                </w:p>
                <w:p w:rsidR="006F258E" w:rsidRPr="00F41A7B" w:rsidRDefault="006F258E" w:rsidP="002B1B74">
                  <w:pPr>
                    <w:jc w:val="center"/>
                  </w:pPr>
                </w:p>
              </w:txbxContent>
            </v:textbox>
          </v:shape>
        </w:pict>
      </w:r>
    </w:p>
    <w:p w:rsidR="00E35808" w:rsidRPr="00E7232D" w:rsidRDefault="00E35808" w:rsidP="00E35808"/>
    <w:p w:rsidR="00E35808" w:rsidRPr="00E7232D" w:rsidRDefault="0039220D" w:rsidP="00E35808">
      <w:r>
        <w:pict>
          <v:shape id="_x0000_s1060" type="#_x0000_t109" style="position:absolute;margin-left:5.15pt;margin-top:24.8pt;width:114.6pt;height:47pt;z-index:251662336">
            <v:textbox style="mso-next-textbox:#_x0000_s1060">
              <w:txbxContent>
                <w:p w:rsidR="006F258E" w:rsidRPr="00FC007F" w:rsidRDefault="006F258E" w:rsidP="002B1B74">
                  <w:pPr>
                    <w:jc w:val="center"/>
                    <w:rPr>
                      <w:sz w:val="20"/>
                    </w:rPr>
                  </w:pPr>
                  <w:r w:rsidRPr="00FC007F">
                    <w:rPr>
                      <w:snapToGrid w:val="0"/>
                      <w:sz w:val="20"/>
                    </w:rPr>
                    <w:t>Interface d’édition de la base de données des ordonnances</w:t>
                  </w:r>
                </w:p>
              </w:txbxContent>
            </v:textbox>
          </v:shape>
        </w:pict>
      </w:r>
    </w:p>
    <w:p w:rsidR="00E35808" w:rsidRPr="00E7232D" w:rsidRDefault="00E35808" w:rsidP="00E35808"/>
    <w:p w:rsidR="00E35808" w:rsidRPr="00E7232D" w:rsidRDefault="00E35808" w:rsidP="00E35808"/>
    <w:p w:rsidR="00E35808" w:rsidRPr="00E7232D" w:rsidRDefault="0039220D" w:rsidP="00E35808">
      <w:r>
        <w:pict>
          <v:shape id="_x0000_s1034" type="#_x0000_t109" style="position:absolute;margin-left:359.15pt;margin-top:21.1pt;width:110.4pt;height:77.6pt;z-index:251667456">
            <v:textbox style="mso-next-textbox:#_x0000_s1034">
              <w:txbxContent>
                <w:p w:rsidR="006F258E" w:rsidRPr="00063023" w:rsidRDefault="006F258E" w:rsidP="002B1B74">
                  <w:pPr>
                    <w:pStyle w:val="tableau"/>
                    <w:jc w:val="center"/>
                    <w:rPr>
                      <w:snapToGrid w:val="0"/>
                      <w:sz w:val="20"/>
                    </w:rPr>
                  </w:pPr>
                  <w:r w:rsidRPr="00063023">
                    <w:rPr>
                      <w:snapToGrid w:val="0"/>
                      <w:sz w:val="20"/>
                    </w:rPr>
                    <w:t>Interface de consultation de la base de données des médicaments et autres produits</w:t>
                  </w:r>
                </w:p>
                <w:p w:rsidR="006F258E" w:rsidRDefault="006F258E"/>
              </w:txbxContent>
            </v:textbox>
          </v:shape>
        </w:pict>
      </w:r>
      <w:r>
        <w:pict>
          <v:shape id="_x0000_s1030" type="#_x0000_t109" style="position:absolute;margin-left:5.15pt;margin-top:15.7pt;width:114.6pt;height:46.8pt;z-index:251663360">
            <v:textbox style="mso-next-textbox:#_x0000_s1030">
              <w:txbxContent>
                <w:p w:rsidR="006F258E" w:rsidRPr="00FC007F" w:rsidRDefault="006F258E" w:rsidP="002B1B74">
                  <w:pPr>
                    <w:jc w:val="center"/>
                    <w:rPr>
                      <w:snapToGrid w:val="0"/>
                      <w:sz w:val="20"/>
                    </w:rPr>
                  </w:pPr>
                  <w:r w:rsidRPr="00FC007F">
                    <w:rPr>
                      <w:snapToGrid w:val="0"/>
                      <w:sz w:val="20"/>
                    </w:rPr>
                    <w:t>Interface d’édition de la base de données des rendez-vous</w:t>
                  </w:r>
                </w:p>
                <w:p w:rsidR="006F258E" w:rsidRDefault="006F258E"/>
              </w:txbxContent>
            </v:textbox>
          </v:shape>
        </w:pict>
      </w:r>
    </w:p>
    <w:p w:rsidR="00E35808" w:rsidRPr="00E7232D" w:rsidRDefault="00E35808" w:rsidP="00E35808"/>
    <w:p w:rsidR="00E35808" w:rsidRPr="00E7232D" w:rsidRDefault="00E35808" w:rsidP="00E35808"/>
    <w:p w:rsidR="00E35808" w:rsidRPr="00E7232D" w:rsidRDefault="00E35808" w:rsidP="00E35808"/>
    <w:p w:rsidR="00E35808" w:rsidRPr="00E7232D" w:rsidRDefault="00E35808" w:rsidP="00E35808"/>
    <w:p w:rsidR="00E35808" w:rsidRPr="00E7232D" w:rsidRDefault="00E35808" w:rsidP="00E35808"/>
    <w:p w:rsidR="00E35808" w:rsidRPr="00E7232D" w:rsidRDefault="0039220D" w:rsidP="00E35808">
      <w:r>
        <w:pict>
          <v:shape id="_x0000_s1032" type="#_x0000_t109" style="position:absolute;margin-left:5.15pt;margin-top:-.15pt;width:114.6pt;height:45.2pt;z-index:251665408">
            <v:textbox style="mso-next-textbox:#_x0000_s1032">
              <w:txbxContent>
                <w:p w:rsidR="006F258E" w:rsidRPr="00FC007F" w:rsidRDefault="006F258E" w:rsidP="002B1B74">
                  <w:pPr>
                    <w:jc w:val="center"/>
                    <w:rPr>
                      <w:snapToGrid w:val="0"/>
                      <w:sz w:val="20"/>
                    </w:rPr>
                  </w:pPr>
                  <w:r w:rsidRPr="00FC007F">
                    <w:rPr>
                      <w:snapToGrid w:val="0"/>
                      <w:sz w:val="20"/>
                    </w:rPr>
                    <w:t>Interface d’édition de la base de données des factures</w:t>
                  </w:r>
                </w:p>
              </w:txbxContent>
            </v:textbox>
          </v:shape>
        </w:pict>
      </w:r>
    </w:p>
    <w:p w:rsidR="00E35808" w:rsidRPr="00E7232D" w:rsidRDefault="00E35808" w:rsidP="00E35808"/>
    <w:p w:rsidR="00E35808" w:rsidRPr="00E7232D" w:rsidRDefault="00E35808" w:rsidP="00E35808"/>
    <w:p w:rsidR="00E35808" w:rsidRPr="00E7232D" w:rsidRDefault="00E35808" w:rsidP="00E35808"/>
    <w:p w:rsidR="00AF43D5" w:rsidRPr="00E7232D" w:rsidRDefault="00AF43D5" w:rsidP="00E35808"/>
    <w:p w:rsidR="00E35808" w:rsidRPr="00E7232D" w:rsidRDefault="00E35808" w:rsidP="00E35808"/>
    <w:p w:rsidR="00E35808" w:rsidRPr="00E7232D" w:rsidRDefault="00E35808" w:rsidP="00E35808"/>
    <w:p w:rsidR="00E35808" w:rsidRPr="00E7232D" w:rsidRDefault="00E35808" w:rsidP="00E35808"/>
    <w:p w:rsidR="00E35808" w:rsidRPr="00E7232D" w:rsidRDefault="00E35808" w:rsidP="00E35808"/>
    <w:p w:rsidR="00E35808" w:rsidRPr="00E7232D" w:rsidRDefault="00E35808" w:rsidP="00E35808">
      <w:pPr>
        <w:pStyle w:val="Titre"/>
        <w:jc w:val="center"/>
      </w:pPr>
      <w:r w:rsidRPr="00E7232D">
        <w:t>Modèle Conceptuel de Données</w:t>
      </w:r>
    </w:p>
    <w:p w:rsidR="00E35808" w:rsidRPr="00E7232D" w:rsidRDefault="00E35808" w:rsidP="00E35808">
      <w:pPr>
        <w:pStyle w:val="Titre"/>
        <w:jc w:val="center"/>
      </w:pPr>
      <w:r w:rsidRPr="00E7232D">
        <w:t>Modèle Logique de Données</w:t>
      </w:r>
    </w:p>
    <w:tbl>
      <w:tblPr>
        <w:tblpPr w:leftFromText="141" w:rightFromText="141" w:vertAnchor="text" w:horzAnchor="margin" w:tblpY="91"/>
        <w:tblW w:w="87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30"/>
        <w:gridCol w:w="2400"/>
        <w:gridCol w:w="2040"/>
        <w:gridCol w:w="2050"/>
      </w:tblGrid>
      <w:tr w:rsidR="00C80B9F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</w:pPr>
            <w:r w:rsidRPr="00E7232D">
              <w:t>Référence du document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  <w:snapToGrid w:val="0"/>
            </w:pPr>
            <w:r w:rsidRPr="00E7232D">
              <w:t>MLD.docx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</w:pPr>
            <w:r w:rsidRPr="00E7232D">
              <w:t>version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  <w:snapToGrid w:val="0"/>
            </w:pPr>
            <w:r w:rsidRPr="00E7232D">
              <w:t>1.1</w:t>
            </w:r>
          </w:p>
        </w:tc>
      </w:tr>
      <w:tr w:rsidR="00C80B9F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</w:pPr>
            <w:r w:rsidRPr="00E7232D">
              <w:t>Auteurs création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  <w:snapToGrid w:val="0"/>
            </w:pPr>
            <w:r w:rsidRPr="00E7232D">
              <w:rPr>
                <w:sz w:val="16"/>
              </w:rPr>
              <w:t>Geoffroy Dietsch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</w:pPr>
            <w:r w:rsidRPr="00E7232D">
              <w:t>Date de création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  <w:snapToGrid w:val="0"/>
            </w:pPr>
            <w:r w:rsidRPr="00E7232D">
              <w:t xml:space="preserve">10/04/2014     </w:t>
            </w:r>
          </w:p>
        </w:tc>
      </w:tr>
      <w:tr w:rsidR="00C80B9F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</w:pPr>
            <w:r w:rsidRPr="00E7232D">
              <w:t>Auteur modification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  <w:snapToGrid w:val="0"/>
            </w:pPr>
            <w:r w:rsidRPr="00E7232D">
              <w:t>Edouard Capellier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</w:pPr>
            <w:r w:rsidRPr="00E7232D">
              <w:t>Date de modification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F804D8">
            <w:pPr>
              <w:pStyle w:val="tableau"/>
              <w:snapToGrid w:val="0"/>
            </w:pPr>
            <w:r w:rsidRPr="00E7232D">
              <w:t>14/04/2014</w:t>
            </w:r>
          </w:p>
        </w:tc>
      </w:tr>
    </w:tbl>
    <w:p w:rsidR="00E35808" w:rsidRPr="00E7232D" w:rsidRDefault="00E35808">
      <w:pPr>
        <w:pStyle w:val="Standard"/>
        <w:rPr>
          <w:b/>
          <w:bCs/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1</w:t>
      </w:r>
      <w:r w:rsidRPr="00E7232D">
        <w:rPr>
          <w:lang w:val="fr-FR"/>
        </w:rPr>
        <w:t> : Prestation(#intitule:string)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2</w:t>
      </w:r>
      <w:r w:rsidRPr="00E7232D">
        <w:rPr>
          <w:lang w:val="fr-FR"/>
        </w:rPr>
        <w:t> : Consultation(#intitule → Prestation:string)</w:t>
      </w:r>
    </w:p>
    <w:p w:rsidR="00E35808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3</w:t>
      </w:r>
      <w:r w:rsidRPr="00E7232D">
        <w:rPr>
          <w:lang w:val="fr-FR"/>
        </w:rPr>
        <w:t> : Intervention(#intitule → Prestation:string)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4</w:t>
      </w:r>
      <w:r w:rsidRPr="00E7232D">
        <w:rPr>
          <w:lang w:val="fr-FR"/>
        </w:rPr>
        <w:t xml:space="preserve"> : PrixConsultation(#consultation → Consultation, #espece → Espece, prix:float) </w:t>
      </w:r>
      <w:r w:rsidRPr="00E7232D">
        <w:rPr>
          <w:b/>
          <w:bCs/>
          <w:lang w:val="fr-FR"/>
        </w:rPr>
        <w:t>DFE</w:t>
      </w:r>
      <w:r w:rsidRPr="00E7232D">
        <w:rPr>
          <w:lang w:val="fr-FR"/>
        </w:rPr>
        <w:t> :</w:t>
      </w:r>
    </w:p>
    <w:p w:rsidR="00E35808" w:rsidRPr="00E7232D" w:rsidRDefault="00E35808" w:rsidP="00E35808">
      <w:pPr>
        <w:pStyle w:val="Standard"/>
        <w:numPr>
          <w:ilvl w:val="0"/>
          <w:numId w:val="7"/>
        </w:numPr>
        <w:rPr>
          <w:lang w:val="fr-FR"/>
        </w:rPr>
      </w:pPr>
      <w:r w:rsidRPr="00E7232D">
        <w:rPr>
          <w:lang w:val="fr-FR"/>
        </w:rPr>
        <w:t>consultation, espece → prix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5</w:t>
      </w:r>
      <w:r w:rsidRPr="00E7232D">
        <w:rPr>
          <w:lang w:val="fr-FR"/>
        </w:rPr>
        <w:t> : PrixIntervention</w:t>
      </w:r>
      <w:r w:rsidR="007148FF" w:rsidRPr="00E7232D">
        <w:rPr>
          <w:lang w:val="fr-FR"/>
        </w:rPr>
        <w:t xml:space="preserve">(#Intervention-&gt;Intervention, #race-&gt;Race, prix:float) 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DFE</w:t>
      </w:r>
      <w:r w:rsidRPr="00E7232D">
        <w:rPr>
          <w:lang w:val="fr-FR"/>
        </w:rPr>
        <w:t> :</w:t>
      </w:r>
    </w:p>
    <w:p w:rsidR="00E35808" w:rsidRPr="00E7232D" w:rsidRDefault="007148FF" w:rsidP="00E35808">
      <w:pPr>
        <w:pStyle w:val="Standard"/>
        <w:numPr>
          <w:ilvl w:val="0"/>
          <w:numId w:val="8"/>
        </w:numPr>
        <w:rPr>
          <w:lang w:val="fr-FR"/>
        </w:rPr>
      </w:pPr>
      <w:r w:rsidRPr="00E7232D">
        <w:rPr>
          <w:lang w:val="fr-FR"/>
        </w:rPr>
        <w:t>Intervention, race → p</w:t>
      </w:r>
      <w:r w:rsidR="00E35808" w:rsidRPr="00E7232D">
        <w:rPr>
          <w:lang w:val="fr-FR"/>
        </w:rPr>
        <w:t>rix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6</w:t>
      </w:r>
      <w:r w:rsidRPr="00E7232D">
        <w:rPr>
          <w:lang w:val="fr-FR"/>
        </w:rPr>
        <w:t> : RendezVous(#veterinaireID → Veterinaire, #nomAnimal → Animal.nom,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lang w:val="fr-FR"/>
        </w:rPr>
        <w:t>#telProprio → Animal.</w:t>
      </w:r>
      <w:r w:rsidR="007148FF" w:rsidRPr="00E7232D">
        <w:rPr>
          <w:lang w:val="fr-FR"/>
        </w:rPr>
        <w:t>telProprio</w:t>
      </w:r>
      <w:r w:rsidRPr="00E7232D">
        <w:rPr>
          <w:lang w:val="fr-FR"/>
        </w:rPr>
        <w:t>,  #date:date, horaire:int,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lang w:val="fr-FR"/>
        </w:rPr>
        <w:t>intitule → Prestation) avec intitule NOT NULL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Contraintes</w:t>
      </w:r>
      <w:r w:rsidRPr="00E7232D">
        <w:rPr>
          <w:lang w:val="fr-FR"/>
        </w:rPr>
        <w:t> :</w:t>
      </w:r>
    </w:p>
    <w:p w:rsidR="00E35808" w:rsidRPr="00E7232D" w:rsidRDefault="00E35808" w:rsidP="00E35808">
      <w:pPr>
        <w:pStyle w:val="Standard"/>
        <w:numPr>
          <w:ilvl w:val="0"/>
          <w:numId w:val="9"/>
        </w:numPr>
        <w:rPr>
          <w:lang w:val="fr-FR"/>
        </w:rPr>
      </w:pPr>
      <w:r w:rsidRPr="00E7232D">
        <w:rPr>
          <w:lang w:val="fr-FR"/>
        </w:rPr>
        <w:t>PROJ(Veterinaire, veterinaireID) IN PROJ(RendezVous, veterianireID)</w:t>
      </w:r>
    </w:p>
    <w:p w:rsidR="00E35808" w:rsidRPr="00E7232D" w:rsidRDefault="00E35808" w:rsidP="00E35808">
      <w:pPr>
        <w:pStyle w:val="Standard"/>
        <w:numPr>
          <w:ilvl w:val="0"/>
          <w:numId w:val="9"/>
        </w:numPr>
        <w:rPr>
          <w:lang w:val="fr-FR"/>
        </w:rPr>
      </w:pPr>
      <w:r w:rsidRPr="00E7232D">
        <w:rPr>
          <w:lang w:val="fr-FR"/>
        </w:rPr>
        <w:t>PROJ(Animal, nomAnimal, telProprio) IN PROJ(RendezVous, nomAnimal,  telProprio)</w:t>
      </w:r>
    </w:p>
    <w:p w:rsidR="00E35808" w:rsidRPr="00E7232D" w:rsidRDefault="00E35808" w:rsidP="00E35808">
      <w:pPr>
        <w:pStyle w:val="Standard"/>
        <w:numPr>
          <w:ilvl w:val="0"/>
          <w:numId w:val="9"/>
        </w:numPr>
        <w:rPr>
          <w:lang w:val="fr-FR"/>
        </w:rPr>
      </w:pPr>
      <w:r w:rsidRPr="00E7232D">
        <w:rPr>
          <w:lang w:val="fr-FR"/>
        </w:rPr>
        <w:t>PROJ(Prestation, intitule) IN PROJ(RendezVous, intitule)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DFE</w:t>
      </w:r>
      <w:r w:rsidRPr="00E7232D">
        <w:rPr>
          <w:lang w:val="fr-FR"/>
        </w:rPr>
        <w:t> :</w:t>
      </w:r>
    </w:p>
    <w:p w:rsidR="00E35808" w:rsidRPr="00E7232D" w:rsidRDefault="00E35808" w:rsidP="00E35808">
      <w:pPr>
        <w:pStyle w:val="Standard"/>
        <w:numPr>
          <w:ilvl w:val="0"/>
          <w:numId w:val="10"/>
        </w:numPr>
        <w:rPr>
          <w:lang w:val="fr-FR"/>
        </w:rPr>
      </w:pPr>
      <w:r w:rsidRPr="00E7232D">
        <w:rPr>
          <w:lang w:val="fr-FR"/>
        </w:rPr>
        <w:t>veterinaireID, nomAnimal,  telProprio, date → horaire</w:t>
      </w:r>
    </w:p>
    <w:p w:rsidR="00E35808" w:rsidRPr="00E7232D" w:rsidRDefault="00E35808" w:rsidP="00E35808">
      <w:pPr>
        <w:pStyle w:val="Standard"/>
        <w:numPr>
          <w:ilvl w:val="0"/>
          <w:numId w:val="10"/>
        </w:numPr>
        <w:rPr>
          <w:lang w:val="fr-FR"/>
        </w:rPr>
      </w:pPr>
      <w:r w:rsidRPr="00E7232D">
        <w:rPr>
          <w:lang w:val="fr-FR"/>
        </w:rPr>
        <w:t>veterinaireID, nomAnimal,  telProprio, date → intitule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7 </w:t>
      </w:r>
      <w:r w:rsidRPr="00E7232D">
        <w:rPr>
          <w:lang w:val="fr-FR"/>
        </w:rPr>
        <w:t>:</w:t>
      </w:r>
      <w:r w:rsidRPr="00E7232D">
        <w:rPr>
          <w:b/>
          <w:bCs/>
          <w:lang w:val="fr-FR"/>
        </w:rPr>
        <w:t xml:space="preserve"> </w:t>
      </w:r>
      <w:r w:rsidRPr="00E7232D">
        <w:rPr>
          <w:lang w:val="fr-FR"/>
        </w:rPr>
        <w:t>Veterinaire(#veterinaireID → Employe)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Vue</w:t>
      </w:r>
      <w:r w:rsidRPr="00E7232D">
        <w:rPr>
          <w:lang w:val="fr-FR"/>
        </w:rPr>
        <w:t> : vVeterinaire = JOINTURE(Employe, Veterinaire, veterinaireID = employeID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Contraintes </w:t>
      </w:r>
      <w:r w:rsidRPr="00E7232D">
        <w:rPr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11"/>
        </w:numPr>
        <w:rPr>
          <w:lang w:val="fr-FR"/>
        </w:rPr>
      </w:pPr>
      <w:r w:rsidRPr="00E7232D">
        <w:rPr>
          <w:lang w:val="fr-FR"/>
        </w:rPr>
        <w:t>PROJ(Veterinaire, veterinaireID) IN PROJ(Employe, employeID)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8 </w:t>
      </w:r>
      <w:r w:rsidRPr="00E7232D">
        <w:rPr>
          <w:lang w:val="fr-FR"/>
        </w:rPr>
        <w:t>: Employe(#employeID:integer, nom:string, prenom:string,)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DFE</w:t>
      </w:r>
      <w:r w:rsidRPr="00E7232D">
        <w:rPr>
          <w:lang w:val="fr-FR"/>
        </w:rPr>
        <w:t> :</w:t>
      </w:r>
    </w:p>
    <w:p w:rsidR="00E35808" w:rsidRPr="00E7232D" w:rsidRDefault="00E35808" w:rsidP="00E35808">
      <w:pPr>
        <w:pStyle w:val="Standard"/>
        <w:numPr>
          <w:ilvl w:val="0"/>
          <w:numId w:val="12"/>
        </w:numPr>
        <w:rPr>
          <w:lang w:val="fr-FR"/>
        </w:rPr>
      </w:pPr>
      <w:r w:rsidRPr="00E7232D">
        <w:rPr>
          <w:lang w:val="fr-FR"/>
        </w:rPr>
        <w:t>employeID → nom</w:t>
      </w:r>
    </w:p>
    <w:p w:rsidR="00E35808" w:rsidRPr="00E7232D" w:rsidRDefault="00E35808" w:rsidP="00E35808">
      <w:pPr>
        <w:pStyle w:val="Standard"/>
        <w:numPr>
          <w:ilvl w:val="0"/>
          <w:numId w:val="12"/>
        </w:numPr>
        <w:rPr>
          <w:lang w:val="fr-FR"/>
        </w:rPr>
      </w:pPr>
      <w:r w:rsidRPr="00E7232D">
        <w:rPr>
          <w:lang w:val="fr-FR"/>
        </w:rPr>
        <w:t>employeID → prenom</w:t>
      </w:r>
    </w:p>
    <w:p w:rsidR="00C80B9F" w:rsidRPr="00E7232D" w:rsidRDefault="00C80B9F">
      <w:pPr>
        <w:pStyle w:val="Standard"/>
        <w:rPr>
          <w:b/>
          <w:bCs/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9</w:t>
      </w:r>
      <w:r w:rsidRPr="00E7232D">
        <w:rPr>
          <w:lang w:val="fr-FR"/>
        </w:rPr>
        <w:t> :Ordonnance(#ordonnanceID :string, veterinaireID → Veterinaire,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lang w:val="fr-FR"/>
        </w:rPr>
        <w:t>nomAnimal → Animal, telProprio → Animal) avec veterinaire,  nomAnimal  et telProprio  NOT NULL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DFE</w:t>
      </w:r>
      <w:r w:rsidRPr="00E7232D">
        <w:rPr>
          <w:lang w:val="fr-FR"/>
        </w:rPr>
        <w:t> :</w:t>
      </w:r>
      <w:r w:rsidRPr="00E7232D">
        <w:rPr>
          <w:lang w:val="fr-FR"/>
        </w:rPr>
        <w:tab/>
        <w:t>ordonnanceID → veterinaire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lang w:val="fr-FR"/>
        </w:rPr>
        <w:t xml:space="preserve">           </w:t>
      </w:r>
      <w:r w:rsidRPr="00E7232D">
        <w:rPr>
          <w:lang w:val="fr-FR"/>
        </w:rPr>
        <w:tab/>
        <w:t>ordonnanceID → nomAnimal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lang w:val="fr-FR"/>
        </w:rPr>
        <w:tab/>
        <w:t>ordonnanceID → telProprio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10 </w:t>
      </w:r>
      <w:r w:rsidRPr="00E7232D">
        <w:rPr>
          <w:lang w:val="fr-FR"/>
        </w:rPr>
        <w:t>: Produit(#nomProduit:string, prixProduit:float, quantiteDispo:integer)</w:t>
      </w:r>
    </w:p>
    <w:p w:rsidR="00E35808" w:rsidRPr="00E7232D" w:rsidRDefault="00E35808">
      <w:pPr>
        <w:pStyle w:val="Standard"/>
        <w:rPr>
          <w:b/>
          <w:bCs/>
          <w:lang w:val="fr-FR"/>
        </w:rPr>
      </w:pPr>
      <w:r w:rsidRPr="00E7232D">
        <w:rPr>
          <w:b/>
          <w:bCs/>
          <w:lang w:val="fr-FR"/>
        </w:rPr>
        <w:t>DFE </w:t>
      </w:r>
      <w:r w:rsidRPr="00E7232D">
        <w:rPr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13"/>
        </w:numPr>
        <w:rPr>
          <w:b/>
          <w:bCs/>
          <w:lang w:val="fr-FR"/>
        </w:rPr>
      </w:pPr>
      <w:r w:rsidRPr="00E7232D">
        <w:rPr>
          <w:lang w:val="fr-FR"/>
        </w:rPr>
        <w:t>nomProduit → prixProduit</w:t>
      </w:r>
    </w:p>
    <w:p w:rsidR="00E35808" w:rsidRPr="00E7232D" w:rsidRDefault="00E35808" w:rsidP="00E35808">
      <w:pPr>
        <w:pStyle w:val="Standard"/>
        <w:numPr>
          <w:ilvl w:val="0"/>
          <w:numId w:val="13"/>
        </w:numPr>
        <w:rPr>
          <w:b/>
          <w:bCs/>
          <w:lang w:val="fr-FR"/>
        </w:rPr>
      </w:pPr>
      <w:r w:rsidRPr="00E7232D">
        <w:rPr>
          <w:lang w:val="fr-FR"/>
        </w:rPr>
        <w:t>nomProduit → quantiteDispo</w:t>
      </w:r>
    </w:p>
    <w:p w:rsidR="00E35808" w:rsidRPr="00E7232D" w:rsidRDefault="00E35808">
      <w:pPr>
        <w:pStyle w:val="Standard"/>
        <w:rPr>
          <w:b/>
          <w:bCs/>
          <w:lang w:val="fr-FR"/>
        </w:rPr>
      </w:pPr>
    </w:p>
    <w:p w:rsidR="00E35808" w:rsidRPr="00E7232D" w:rsidRDefault="00E35808">
      <w:pPr>
        <w:pStyle w:val="Standard"/>
        <w:rPr>
          <w:b/>
          <w:bCs/>
          <w:lang w:val="fr-FR"/>
        </w:rPr>
      </w:pPr>
    </w:p>
    <w:p w:rsidR="00E35808" w:rsidRPr="00E7232D" w:rsidRDefault="00E35808">
      <w:pPr>
        <w:pStyle w:val="Standard"/>
        <w:rPr>
          <w:b/>
          <w:bCs/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11 </w:t>
      </w:r>
      <w:r w:rsidRPr="00E7232D">
        <w:rPr>
          <w:lang w:val="fr-FR"/>
        </w:rPr>
        <w:t>: Medicament(#nomMedicament → Produit)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Vue </w:t>
      </w:r>
      <w:r w:rsidRPr="00E7232D">
        <w:rPr>
          <w:lang w:val="fr-FR"/>
        </w:rPr>
        <w:t>: vMedicament = JOINTURE(Produit, Medicament, nomMedicament = nomProduit)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Contraintes</w:t>
      </w:r>
      <w:r w:rsidRPr="00E7232D">
        <w:rPr>
          <w:lang w:val="fr-FR"/>
        </w:rPr>
        <w:t xml:space="preserve"> :</w:t>
      </w:r>
    </w:p>
    <w:p w:rsidR="00E35808" w:rsidRPr="00E7232D" w:rsidRDefault="00E35808" w:rsidP="00E35808">
      <w:pPr>
        <w:pStyle w:val="Standard"/>
        <w:numPr>
          <w:ilvl w:val="0"/>
          <w:numId w:val="14"/>
        </w:numPr>
        <w:rPr>
          <w:lang w:val="fr-FR"/>
        </w:rPr>
      </w:pPr>
      <w:r w:rsidRPr="00E7232D">
        <w:rPr>
          <w:lang w:val="fr-FR"/>
        </w:rPr>
        <w:t>PROJ(Medicament, nomMedicament) IN PROJ(Produit, nomProduit)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12 </w:t>
      </w:r>
      <w:r w:rsidRPr="00E7232D">
        <w:rPr>
          <w:lang w:val="fr-FR"/>
        </w:rPr>
        <w:t>: Race(#nomRace:string, #nomEspece → Espece)</w:t>
      </w:r>
    </w:p>
    <w:p w:rsidR="00E35808" w:rsidRDefault="00E35808">
      <w:pPr>
        <w:pStyle w:val="Standard"/>
        <w:rPr>
          <w:ins w:id="60" w:author="Antoine" w:date="2014-04-21T00:31:00Z"/>
          <w:lang w:val="fr-FR"/>
        </w:rPr>
      </w:pPr>
      <w:r w:rsidRPr="00E7232D">
        <w:rPr>
          <w:b/>
          <w:bCs/>
          <w:lang w:val="fr-FR"/>
        </w:rPr>
        <w:t>Relation 13 </w:t>
      </w:r>
      <w:r w:rsidRPr="00E7232D">
        <w:rPr>
          <w:lang w:val="fr-FR"/>
        </w:rPr>
        <w:t>: Espece(#nomEspece:string)</w:t>
      </w:r>
    </w:p>
    <w:p w:rsidR="006566B8" w:rsidRDefault="006566B8">
      <w:pPr>
        <w:pStyle w:val="Standard"/>
        <w:numPr>
          <w:ins w:id="61" w:author="Antoine" w:date="2014-04-21T00:31:00Z"/>
        </w:numPr>
        <w:rPr>
          <w:ins w:id="62" w:author="Antoine" w:date="2014-04-21T00:31:00Z"/>
          <w:lang w:val="fr-FR"/>
        </w:rPr>
      </w:pPr>
    </w:p>
    <w:p w:rsidR="006566B8" w:rsidRPr="00E7232D" w:rsidRDefault="006566B8">
      <w:pPr>
        <w:pStyle w:val="Standard"/>
        <w:numPr>
          <w:ins w:id="63" w:author="Antoine" w:date="2014-04-21T00:31:00Z"/>
        </w:numPr>
        <w:rPr>
          <w:lang w:val="fr-FR"/>
        </w:rPr>
      </w:pPr>
      <w:ins w:id="64" w:author="Antoine" w:date="2014-04-21T00:31:00Z">
        <w:r>
          <w:rPr>
            <w:lang w:val="fr-FR"/>
          </w:rPr>
          <w:t>Contrainte : PROJ(Espece, nom_espece) IN PROJ(Race, nomEspece)</w:t>
        </w:r>
      </w:ins>
    </w:p>
    <w:p w:rsidR="00E35808" w:rsidRPr="00E7232D" w:rsidRDefault="00E35808">
      <w:pPr>
        <w:pStyle w:val="Standard"/>
        <w:rPr>
          <w:lang w:val="fr-FR"/>
        </w:rPr>
      </w:pPr>
    </w:p>
    <w:p w:rsidR="00E35808" w:rsidRDefault="00E35808">
      <w:pPr>
        <w:pStyle w:val="Standard"/>
        <w:rPr>
          <w:ins w:id="65" w:author="Antoine" w:date="2014-04-21T00:33:00Z"/>
          <w:lang w:val="fr-FR"/>
        </w:rPr>
      </w:pPr>
      <w:r w:rsidRPr="00E7232D">
        <w:rPr>
          <w:b/>
          <w:bCs/>
          <w:lang w:val="fr-FR"/>
        </w:rPr>
        <w:t>Relation 14 </w:t>
      </w:r>
      <w:r w:rsidRPr="00E7232D">
        <w:rPr>
          <w:lang w:val="fr-FR"/>
        </w:rPr>
        <w:t>: Animal(#telProprio → Client, #nom:string, race → Race, poids:integer, genre:</w:t>
      </w:r>
      <w:commentRangeStart w:id="66"/>
      <w:r w:rsidRPr="00E7232D">
        <w:rPr>
          <w:lang w:val="fr-FR"/>
        </w:rPr>
        <w:t>sexe</w:t>
      </w:r>
      <w:commentRangeEnd w:id="66"/>
      <w:r w:rsidR="00D25E14">
        <w:rPr>
          <w:rStyle w:val="Marquedannotation"/>
          <w:rFonts w:asciiTheme="minorHAnsi" w:eastAsiaTheme="minorEastAsia" w:hAnsiTheme="minorHAnsi" w:cstheme="minorBidi"/>
          <w:vanish/>
          <w:kern w:val="0"/>
          <w:lang w:val="fr-FR" w:eastAsia="zh-CN" w:bidi="ar-SA"/>
        </w:rPr>
        <w:commentReference w:id="66"/>
      </w:r>
      <w:r w:rsidRPr="00E7232D">
        <w:rPr>
          <w:lang w:val="fr-FR"/>
        </w:rPr>
        <w:t>, dateNaissance:date, nationalID:integer) avec race NOT NULL</w:t>
      </w:r>
    </w:p>
    <w:p w:rsidR="00D25E14" w:rsidRDefault="00D25E14">
      <w:pPr>
        <w:pStyle w:val="Standard"/>
        <w:numPr>
          <w:ins w:id="67" w:author="Antoine" w:date="2014-04-21T00:33:00Z"/>
        </w:numPr>
        <w:rPr>
          <w:ins w:id="68" w:author="Antoine" w:date="2014-04-21T00:33:00Z"/>
          <w:lang w:val="fr-FR"/>
        </w:rPr>
      </w:pPr>
    </w:p>
    <w:p w:rsidR="00D25E14" w:rsidRDefault="00D25E14">
      <w:pPr>
        <w:pStyle w:val="Standard"/>
        <w:numPr>
          <w:ins w:id="69" w:author="Antoine" w:date="2014-04-21T00:33:00Z"/>
        </w:numPr>
        <w:rPr>
          <w:ins w:id="70" w:author="Antoine" w:date="2014-04-21T00:33:00Z"/>
          <w:lang w:val="fr-FR"/>
        </w:rPr>
      </w:pPr>
      <w:ins w:id="71" w:author="Antoine" w:date="2014-04-21T00:33:00Z">
        <w:r>
          <w:rPr>
            <w:lang w:val="fr-FR"/>
          </w:rPr>
          <w:t>Genre = {Male, Femelle}</w:t>
        </w:r>
      </w:ins>
    </w:p>
    <w:p w:rsidR="00D25E14" w:rsidRPr="00E7232D" w:rsidRDefault="00D25E14">
      <w:pPr>
        <w:pStyle w:val="Standard"/>
        <w:numPr>
          <w:ins w:id="72" w:author="Antoine" w:date="2014-04-21T00:33:00Z"/>
        </w:numPr>
        <w:rPr>
          <w:lang w:val="fr-FR"/>
        </w:rPr>
      </w:pPr>
    </w:p>
    <w:p w:rsidR="00E35808" w:rsidRPr="00E7232D" w:rsidRDefault="00E35808">
      <w:pPr>
        <w:pStyle w:val="Standard"/>
        <w:rPr>
          <w:b/>
          <w:lang w:val="fr-FR"/>
        </w:rPr>
      </w:pPr>
      <w:r w:rsidRPr="00E7232D">
        <w:rPr>
          <w:b/>
          <w:lang w:val="fr-FR"/>
        </w:rPr>
        <w:t xml:space="preserve">Contrainte: </w:t>
      </w:r>
    </w:p>
    <w:p w:rsidR="00E35808" w:rsidRPr="00E7232D" w:rsidRDefault="00E35808" w:rsidP="00E35808">
      <w:pPr>
        <w:pStyle w:val="Standard"/>
        <w:numPr>
          <w:ilvl w:val="0"/>
          <w:numId w:val="15"/>
        </w:numPr>
        <w:rPr>
          <w:lang w:val="fr-FR"/>
        </w:rPr>
      </w:pPr>
      <w:r w:rsidRPr="00E7232D">
        <w:rPr>
          <w:lang w:val="fr-FR"/>
        </w:rPr>
        <w:t>PROJ(race, nomRace) IN PROJ(Animal, race)</w:t>
      </w:r>
    </w:p>
    <w:p w:rsidR="00E35808" w:rsidRPr="00E7232D" w:rsidRDefault="00E35808">
      <w:pPr>
        <w:pStyle w:val="Standard"/>
        <w:rPr>
          <w:b/>
          <w:bCs/>
          <w:lang w:val="fr-FR"/>
        </w:rPr>
      </w:pPr>
      <w:r w:rsidRPr="00E7232D">
        <w:rPr>
          <w:b/>
          <w:bCs/>
          <w:lang w:val="fr-FR"/>
        </w:rPr>
        <w:t>DFE </w:t>
      </w:r>
      <w:r w:rsidRPr="00E7232D">
        <w:rPr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15"/>
        </w:numPr>
        <w:rPr>
          <w:b/>
          <w:bCs/>
          <w:lang w:val="fr-FR"/>
        </w:rPr>
      </w:pPr>
      <w:r w:rsidRPr="00E7232D">
        <w:rPr>
          <w:lang w:val="fr-FR"/>
        </w:rPr>
        <w:t>telProprio, nom → poids</w:t>
      </w:r>
    </w:p>
    <w:p w:rsidR="00E35808" w:rsidRPr="00E7232D" w:rsidRDefault="00E35808" w:rsidP="00E35808">
      <w:pPr>
        <w:pStyle w:val="Standard"/>
        <w:numPr>
          <w:ilvl w:val="0"/>
          <w:numId w:val="15"/>
        </w:numPr>
        <w:rPr>
          <w:b/>
          <w:bCs/>
          <w:lang w:val="fr-FR"/>
        </w:rPr>
      </w:pPr>
      <w:r w:rsidRPr="00E7232D">
        <w:rPr>
          <w:lang w:val="fr-FR"/>
        </w:rPr>
        <w:t>telProprio, nom → genre</w:t>
      </w:r>
    </w:p>
    <w:p w:rsidR="00E35808" w:rsidRPr="00E7232D" w:rsidRDefault="00E35808" w:rsidP="00E35808">
      <w:pPr>
        <w:pStyle w:val="Standard"/>
        <w:numPr>
          <w:ilvl w:val="0"/>
          <w:numId w:val="15"/>
        </w:numPr>
        <w:rPr>
          <w:b/>
          <w:bCs/>
          <w:lang w:val="fr-FR"/>
        </w:rPr>
      </w:pPr>
      <w:r w:rsidRPr="00E7232D">
        <w:rPr>
          <w:lang w:val="fr-FR"/>
        </w:rPr>
        <w:t>telProprio, nom → dateNaissance</w:t>
      </w:r>
    </w:p>
    <w:p w:rsidR="00E35808" w:rsidRPr="00E7232D" w:rsidRDefault="00E35808" w:rsidP="00E35808">
      <w:pPr>
        <w:pStyle w:val="Standard"/>
        <w:numPr>
          <w:ilvl w:val="0"/>
          <w:numId w:val="15"/>
        </w:numPr>
        <w:rPr>
          <w:b/>
          <w:bCs/>
          <w:lang w:val="fr-FR"/>
        </w:rPr>
      </w:pPr>
      <w:r w:rsidRPr="00E7232D">
        <w:rPr>
          <w:lang w:val="fr-FR"/>
        </w:rPr>
        <w:t>telProprio, nom → nationalID</w:t>
      </w:r>
    </w:p>
    <w:p w:rsidR="00E35808" w:rsidRPr="00E7232D" w:rsidRDefault="00E35808" w:rsidP="00E35808">
      <w:pPr>
        <w:pStyle w:val="Standard"/>
        <w:numPr>
          <w:ilvl w:val="0"/>
          <w:numId w:val="15"/>
        </w:numPr>
        <w:rPr>
          <w:b/>
          <w:bCs/>
          <w:lang w:val="fr-FR"/>
        </w:rPr>
      </w:pPr>
      <w:r w:rsidRPr="00E7232D">
        <w:rPr>
          <w:lang w:val="fr-FR"/>
        </w:rPr>
        <w:t>telProprio, nom → race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15 </w:t>
      </w:r>
      <w:r w:rsidRPr="00E7232D">
        <w:rPr>
          <w:lang w:val="fr-FR"/>
        </w:rPr>
        <w:t>: Client(#telephone:integer, nom:string, prenom :string)</w:t>
      </w:r>
    </w:p>
    <w:p w:rsidR="00E35808" w:rsidRPr="00E7232D" w:rsidRDefault="00E35808">
      <w:pPr>
        <w:pStyle w:val="Standard"/>
        <w:rPr>
          <w:b/>
          <w:bCs/>
          <w:lang w:val="fr-FR"/>
        </w:rPr>
      </w:pPr>
      <w:r w:rsidRPr="00E7232D">
        <w:rPr>
          <w:b/>
          <w:bCs/>
          <w:lang w:val="fr-FR"/>
        </w:rPr>
        <w:t>DFE </w:t>
      </w:r>
      <w:r w:rsidRPr="00E7232D">
        <w:rPr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16"/>
        </w:numPr>
        <w:rPr>
          <w:lang w:val="fr-FR"/>
        </w:rPr>
      </w:pPr>
      <w:r w:rsidRPr="00E7232D">
        <w:rPr>
          <w:lang w:val="fr-FR"/>
        </w:rPr>
        <w:t>telephone → nom</w:t>
      </w:r>
    </w:p>
    <w:p w:rsidR="00E35808" w:rsidRPr="00E7232D" w:rsidRDefault="00E35808" w:rsidP="00E35808">
      <w:pPr>
        <w:pStyle w:val="Standard"/>
        <w:numPr>
          <w:ilvl w:val="0"/>
          <w:numId w:val="16"/>
        </w:numPr>
        <w:rPr>
          <w:lang w:val="fr-FR"/>
        </w:rPr>
      </w:pPr>
      <w:r w:rsidRPr="00E7232D">
        <w:rPr>
          <w:lang w:val="fr-FR"/>
        </w:rPr>
        <w:t>telephone → prenom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Relation 16 </w:t>
      </w:r>
      <w:r w:rsidRPr="00E7232D">
        <w:rPr>
          <w:lang w:val="fr-FR"/>
        </w:rPr>
        <w:t>: Facture(#factureID:integer, dateEdition : date, datePayement:date, moyenPayement :</w:t>
      </w:r>
      <w:commentRangeStart w:id="73"/>
      <w:r w:rsidRPr="00E7232D">
        <w:rPr>
          <w:lang w:val="fr-FR"/>
        </w:rPr>
        <w:t>moyen_payement</w:t>
      </w:r>
      <w:commentRangeEnd w:id="73"/>
      <w:r w:rsidR="000E505D">
        <w:rPr>
          <w:rStyle w:val="Marquedannotation"/>
          <w:rFonts w:asciiTheme="minorHAnsi" w:eastAsiaTheme="minorEastAsia" w:hAnsiTheme="minorHAnsi" w:cstheme="minorBidi"/>
          <w:vanish/>
          <w:kern w:val="0"/>
          <w:lang w:val="fr-FR" w:eastAsia="zh-CN" w:bidi="ar-SA"/>
        </w:rPr>
        <w:commentReference w:id="73"/>
      </w:r>
      <w:r w:rsidRPr="00E7232D">
        <w:rPr>
          <w:lang w:val="fr-FR"/>
        </w:rPr>
        <w:t>, telClient → Client, editeur → Employe ) avec telClient et editeur NOT NULL</w:t>
      </w:r>
    </w:p>
    <w:p w:rsidR="007148FF" w:rsidRPr="00E7232D" w:rsidRDefault="007148FF">
      <w:pPr>
        <w:pStyle w:val="Standard"/>
        <w:rPr>
          <w:b/>
          <w:bCs/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>DFE </w:t>
      </w:r>
      <w:r w:rsidRPr="00E7232D">
        <w:rPr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18"/>
        </w:numPr>
        <w:rPr>
          <w:lang w:val="fr-FR"/>
        </w:rPr>
      </w:pPr>
      <w:r w:rsidRPr="00E7232D">
        <w:rPr>
          <w:lang w:val="fr-FR"/>
        </w:rPr>
        <w:t>factureID → dateEdition</w:t>
      </w:r>
    </w:p>
    <w:p w:rsidR="00E35808" w:rsidRPr="00E7232D" w:rsidRDefault="00E35808" w:rsidP="00E35808">
      <w:pPr>
        <w:pStyle w:val="Standard"/>
        <w:numPr>
          <w:ilvl w:val="0"/>
          <w:numId w:val="18"/>
        </w:numPr>
        <w:rPr>
          <w:b/>
          <w:bCs/>
          <w:lang w:val="fr-FR"/>
        </w:rPr>
      </w:pPr>
      <w:r w:rsidRPr="00E7232D">
        <w:rPr>
          <w:lang w:val="fr-FR"/>
        </w:rPr>
        <w:t>factureID → datePayement</w:t>
      </w:r>
    </w:p>
    <w:p w:rsidR="00E35808" w:rsidRPr="00E7232D" w:rsidRDefault="00E35808" w:rsidP="00E35808">
      <w:pPr>
        <w:pStyle w:val="Standard"/>
        <w:numPr>
          <w:ilvl w:val="0"/>
          <w:numId w:val="18"/>
        </w:numPr>
        <w:rPr>
          <w:b/>
          <w:bCs/>
          <w:lang w:val="fr-FR"/>
        </w:rPr>
      </w:pPr>
      <w:r w:rsidRPr="00E7232D">
        <w:rPr>
          <w:lang w:val="fr-FR"/>
        </w:rPr>
        <w:t>factureID → moyenPayement</w:t>
      </w:r>
    </w:p>
    <w:p w:rsidR="00E35808" w:rsidRPr="00E7232D" w:rsidRDefault="00E35808" w:rsidP="00E35808">
      <w:pPr>
        <w:pStyle w:val="Standard"/>
        <w:numPr>
          <w:ilvl w:val="0"/>
          <w:numId w:val="18"/>
        </w:numPr>
        <w:rPr>
          <w:b/>
          <w:bCs/>
          <w:lang w:val="fr-FR"/>
        </w:rPr>
      </w:pPr>
      <w:r w:rsidRPr="00E7232D">
        <w:rPr>
          <w:lang w:val="fr-FR"/>
        </w:rPr>
        <w:t>factureID → telClient</w:t>
      </w:r>
    </w:p>
    <w:p w:rsidR="00E35808" w:rsidRPr="00E7232D" w:rsidRDefault="00E35808" w:rsidP="00E35808">
      <w:pPr>
        <w:pStyle w:val="Standard"/>
        <w:numPr>
          <w:ilvl w:val="0"/>
          <w:numId w:val="18"/>
        </w:numPr>
        <w:rPr>
          <w:b/>
          <w:bCs/>
          <w:lang w:val="fr-FR"/>
        </w:rPr>
      </w:pPr>
      <w:r w:rsidRPr="00E7232D">
        <w:rPr>
          <w:lang w:val="fr-FR"/>
        </w:rPr>
        <w:t>factureID → editeur</w:t>
      </w:r>
    </w:p>
    <w:p w:rsidR="00E35808" w:rsidRPr="00E7232D" w:rsidRDefault="00E35808">
      <w:pPr>
        <w:pStyle w:val="Standard"/>
        <w:rPr>
          <w:lang w:val="fr-FR"/>
        </w:rPr>
      </w:pPr>
    </w:p>
    <w:p w:rsidR="00795583" w:rsidRPr="00E7232D" w:rsidRDefault="00795583">
      <w:pPr>
        <w:pStyle w:val="Standard"/>
        <w:rPr>
          <w:b/>
          <w:bCs/>
          <w:color w:val="222222"/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Relation 17 </w:t>
      </w:r>
      <w:r w:rsidRPr="00E7232D">
        <w:rPr>
          <w:color w:val="222222"/>
          <w:lang w:val="fr-FR"/>
        </w:rPr>
        <w:t>: VenteProduit(#nomProduit → Produit: string, #factureID → Facture, qteAchetee:integer, remise:float)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DFE </w:t>
      </w:r>
      <w:r w:rsidRPr="00E7232D">
        <w:rPr>
          <w:color w:val="222222"/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19"/>
        </w:numPr>
        <w:rPr>
          <w:lang w:val="fr-FR"/>
        </w:rPr>
      </w:pPr>
      <w:r w:rsidRPr="00E7232D">
        <w:rPr>
          <w:color w:val="222222"/>
          <w:lang w:val="fr-FR"/>
        </w:rPr>
        <w:t>nomProduit, factureID → qteAchetee</w:t>
      </w:r>
    </w:p>
    <w:p w:rsidR="00E35808" w:rsidRPr="00E7232D" w:rsidRDefault="00E35808" w:rsidP="00E35808">
      <w:pPr>
        <w:pStyle w:val="Standard"/>
        <w:numPr>
          <w:ilvl w:val="0"/>
          <w:numId w:val="19"/>
        </w:numPr>
        <w:rPr>
          <w:lang w:val="fr-FR"/>
        </w:rPr>
      </w:pPr>
      <w:r w:rsidRPr="00E7232D">
        <w:rPr>
          <w:color w:val="222222"/>
          <w:lang w:val="fr-FR"/>
        </w:rPr>
        <w:t>nomProduit, factureID → remise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Relation 18 </w:t>
      </w:r>
      <w:r w:rsidRPr="00E7232D">
        <w:rPr>
          <w:color w:val="222222"/>
          <w:lang w:val="fr-FR"/>
        </w:rPr>
        <w:t>: VentePrestation(#intitule → Prestation, #factureID → Facture, remise:float)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Contraintes</w:t>
      </w:r>
      <w:r w:rsidRPr="00E7232D">
        <w:rPr>
          <w:color w:val="222222"/>
          <w:lang w:val="fr-FR"/>
        </w:rPr>
        <w:t> :</w:t>
      </w:r>
    </w:p>
    <w:p w:rsidR="00E35808" w:rsidRPr="00E7232D" w:rsidRDefault="00E35808" w:rsidP="00E35808">
      <w:pPr>
        <w:pStyle w:val="Standard"/>
        <w:numPr>
          <w:ilvl w:val="0"/>
          <w:numId w:val="20"/>
        </w:numPr>
        <w:rPr>
          <w:lang w:val="fr-FR"/>
        </w:rPr>
      </w:pPr>
      <w:r w:rsidRPr="00E7232D">
        <w:rPr>
          <w:color w:val="222222"/>
          <w:lang w:val="fr-FR"/>
        </w:rPr>
        <w:t>PROJ(Prestation, intitule) IN PROJ (VentePrestation, intitule)</w:t>
      </w:r>
    </w:p>
    <w:p w:rsidR="00E35808" w:rsidRPr="00E7232D" w:rsidRDefault="00E35808">
      <w:pPr>
        <w:pStyle w:val="Standard"/>
        <w:rPr>
          <w:b/>
          <w:bCs/>
          <w:lang w:val="fr-FR"/>
        </w:rPr>
      </w:pPr>
      <w:r w:rsidRPr="00E7232D">
        <w:rPr>
          <w:b/>
          <w:bCs/>
          <w:color w:val="222222"/>
          <w:lang w:val="fr-FR"/>
        </w:rPr>
        <w:t>DFE </w:t>
      </w:r>
      <w:r w:rsidRPr="00E7232D">
        <w:rPr>
          <w:color w:val="222222"/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21"/>
        </w:numPr>
        <w:rPr>
          <w:b/>
          <w:bCs/>
          <w:lang w:val="fr-FR"/>
        </w:rPr>
      </w:pPr>
      <w:r w:rsidRPr="00E7232D">
        <w:rPr>
          <w:color w:val="222222"/>
          <w:lang w:val="fr-FR"/>
        </w:rPr>
        <w:t>intitule, factureID → remise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Relation 19 </w:t>
      </w:r>
      <w:r w:rsidRPr="00E7232D">
        <w:rPr>
          <w:color w:val="222222"/>
          <w:lang w:val="fr-FR"/>
        </w:rPr>
        <w:t>: Refere(#ordonnanceID → Ordonnance, #factureID → Facture)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Relation 20 </w:t>
      </w:r>
      <w:r w:rsidRPr="00E7232D">
        <w:rPr>
          <w:color w:val="222222"/>
          <w:lang w:val="fr-FR"/>
        </w:rPr>
        <w:t>: Prescription(#ordonnanceID → Prescription, #nomMedicament → Medicament, qtePrescrite:integer, instructions:string)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Contrainte </w:t>
      </w:r>
      <w:r w:rsidRPr="00E7232D">
        <w:rPr>
          <w:color w:val="222222"/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22"/>
        </w:numPr>
        <w:rPr>
          <w:lang w:val="fr-FR"/>
        </w:rPr>
      </w:pPr>
      <w:r w:rsidRPr="00E7232D">
        <w:rPr>
          <w:color w:val="222222"/>
          <w:lang w:val="fr-FR"/>
        </w:rPr>
        <w:t>PROJ(Ordonnance, ordonna</w:t>
      </w:r>
      <w:r w:rsidR="00795583" w:rsidRPr="00E7232D">
        <w:rPr>
          <w:color w:val="222222"/>
          <w:lang w:val="fr-FR"/>
        </w:rPr>
        <w:t>n</w:t>
      </w:r>
      <w:r w:rsidRPr="00E7232D">
        <w:rPr>
          <w:color w:val="222222"/>
          <w:lang w:val="fr-FR"/>
        </w:rPr>
        <w:t>ceID) IN PROJ (Prescription, ordonnanceID)</w:t>
      </w:r>
    </w:p>
    <w:p w:rsidR="00E35808" w:rsidRPr="00E7232D" w:rsidRDefault="00E35808">
      <w:pPr>
        <w:pStyle w:val="Standard"/>
        <w:rPr>
          <w:b/>
          <w:bCs/>
          <w:lang w:val="fr-FR"/>
        </w:rPr>
      </w:pPr>
      <w:r w:rsidRPr="00E7232D">
        <w:rPr>
          <w:b/>
          <w:bCs/>
          <w:color w:val="222222"/>
          <w:lang w:val="fr-FR"/>
        </w:rPr>
        <w:t>DFE </w:t>
      </w:r>
      <w:r w:rsidRPr="00E7232D">
        <w:rPr>
          <w:color w:val="222222"/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23"/>
        </w:numPr>
        <w:rPr>
          <w:b/>
          <w:bCs/>
          <w:lang w:val="fr-FR"/>
        </w:rPr>
      </w:pPr>
      <w:r w:rsidRPr="00E7232D">
        <w:rPr>
          <w:color w:val="222222"/>
          <w:lang w:val="fr-FR"/>
        </w:rPr>
        <w:t>ordonnanceID, nomMedicament → qtePrescrite</w:t>
      </w:r>
    </w:p>
    <w:p w:rsidR="00E35808" w:rsidRPr="00E7232D" w:rsidRDefault="00E35808" w:rsidP="00E35808">
      <w:pPr>
        <w:pStyle w:val="Standard"/>
        <w:numPr>
          <w:ilvl w:val="0"/>
          <w:numId w:val="23"/>
        </w:numPr>
        <w:rPr>
          <w:b/>
          <w:bCs/>
          <w:lang w:val="fr-FR"/>
        </w:rPr>
      </w:pPr>
      <w:r w:rsidRPr="00E7232D">
        <w:rPr>
          <w:color w:val="222222"/>
          <w:lang w:val="fr-FR"/>
        </w:rPr>
        <w:t>ordonnanceID, nomMedicament → instructions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lang w:val="fr-FR"/>
        </w:rPr>
        <w:t xml:space="preserve">Contraintes (XOR) </w:t>
      </w:r>
      <w:r w:rsidRPr="00E7232D">
        <w:rPr>
          <w:lang w:val="fr-FR"/>
        </w:rPr>
        <w:t>:</w:t>
      </w:r>
    </w:p>
    <w:p w:rsidR="00E35808" w:rsidRPr="00E7232D" w:rsidRDefault="00E35808" w:rsidP="00E35808">
      <w:pPr>
        <w:pStyle w:val="Standard"/>
        <w:numPr>
          <w:ilvl w:val="0"/>
          <w:numId w:val="24"/>
        </w:numPr>
        <w:rPr>
          <w:lang w:val="fr-FR"/>
        </w:rPr>
      </w:pPr>
      <w:r w:rsidRPr="00E7232D">
        <w:rPr>
          <w:lang w:val="fr-FR"/>
        </w:rPr>
        <w:t>PROJ(Prestation, intitule) IN (PROJ(Consultation, intitule) UNION  PROJ(Intervention, intitule))</w:t>
      </w:r>
    </w:p>
    <w:p w:rsidR="00E35808" w:rsidRPr="00E7232D" w:rsidRDefault="00E35808" w:rsidP="00E35808">
      <w:pPr>
        <w:pStyle w:val="Standard"/>
        <w:numPr>
          <w:ilvl w:val="0"/>
          <w:numId w:val="24"/>
        </w:numPr>
        <w:rPr>
          <w:lang w:val="fr-FR"/>
        </w:rPr>
      </w:pPr>
      <w:r w:rsidRPr="00E7232D">
        <w:rPr>
          <w:lang w:val="fr-FR"/>
        </w:rPr>
        <w:t>PROJ(Consultation, intitule) NOT IN PROJ(Intervention, intitule)</w:t>
      </w:r>
    </w:p>
    <w:p w:rsidR="00E35808" w:rsidRPr="00E7232D" w:rsidRDefault="00E35808" w:rsidP="00E35808">
      <w:pPr>
        <w:pStyle w:val="Standard"/>
        <w:numPr>
          <w:ilvl w:val="0"/>
          <w:numId w:val="24"/>
        </w:numPr>
        <w:rPr>
          <w:lang w:val="fr-FR"/>
        </w:rPr>
      </w:pPr>
      <w:r w:rsidRPr="00E7232D">
        <w:rPr>
          <w:color w:val="222222"/>
          <w:lang w:val="fr-FR"/>
        </w:rPr>
        <w:t>PROJ(Intervention, intitule) NOT IN PROJ(Consultation, intitule)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b/>
          <w:bCs/>
          <w:color w:val="222222"/>
          <w:lang w:val="fr-FR"/>
        </w:rPr>
        <w:t>Contrainte (OR)</w:t>
      </w:r>
      <w:r w:rsidRPr="00E7232D">
        <w:rPr>
          <w:color w:val="222222"/>
          <w:lang w:val="fr-FR"/>
        </w:rPr>
        <w:t> : PROJ(Facture, factureID) IN (PROJ(VenteProduit, factureID) UNION  PROJ(VentePrestation, factureID))</w:t>
      </w: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lang w:val="fr-FR"/>
        </w:rPr>
        <w:br/>
      </w:r>
    </w:p>
    <w:p w:rsidR="00E35808" w:rsidRPr="00E7232D" w:rsidRDefault="00E35808">
      <w:pPr>
        <w:pStyle w:val="Standard"/>
        <w:rPr>
          <w:i/>
          <w:lang w:val="fr-FR"/>
        </w:rPr>
      </w:pPr>
      <w:r w:rsidRPr="00E7232D">
        <w:rPr>
          <w:i/>
          <w:lang w:val="fr-FR"/>
        </w:rPr>
        <w:t>On remarque que notre modèle logique de données est en forme normale de Boyce-Codd :</w:t>
      </w:r>
    </w:p>
    <w:p w:rsidR="00E35808" w:rsidRPr="00E7232D" w:rsidRDefault="00E35808" w:rsidP="00E35808">
      <w:pPr>
        <w:pStyle w:val="Standard"/>
        <w:numPr>
          <w:ilvl w:val="0"/>
          <w:numId w:val="25"/>
        </w:numPr>
        <w:rPr>
          <w:i/>
          <w:lang w:val="fr-FR"/>
        </w:rPr>
      </w:pPr>
      <w:r w:rsidRPr="00E7232D">
        <w:rPr>
          <w:rFonts w:hint="eastAsia"/>
          <w:i/>
          <w:lang w:val="fr-FR"/>
        </w:rPr>
        <w:t>T</w:t>
      </w:r>
      <w:r w:rsidRPr="00E7232D">
        <w:rPr>
          <w:i/>
          <w:lang w:val="fr-FR"/>
        </w:rPr>
        <w:t>oute relation possède une clef</w:t>
      </w:r>
    </w:p>
    <w:p w:rsidR="00E35808" w:rsidRPr="00E7232D" w:rsidRDefault="00E35808" w:rsidP="00E35808">
      <w:pPr>
        <w:pStyle w:val="Standard"/>
        <w:numPr>
          <w:ilvl w:val="0"/>
          <w:numId w:val="25"/>
        </w:numPr>
        <w:rPr>
          <w:i/>
          <w:lang w:val="fr-FR"/>
        </w:rPr>
      </w:pPr>
      <w:r w:rsidRPr="00E7232D">
        <w:rPr>
          <w:rFonts w:hint="eastAsia"/>
          <w:i/>
          <w:lang w:val="fr-FR"/>
        </w:rPr>
        <w:t xml:space="preserve">Tous les attributs ont vocation </w:t>
      </w:r>
      <w:r w:rsidRPr="00E7232D">
        <w:rPr>
          <w:i/>
          <w:lang w:val="fr-FR"/>
        </w:rPr>
        <w:t>à</w:t>
      </w:r>
      <w:r w:rsidRPr="00E7232D">
        <w:rPr>
          <w:rFonts w:hint="eastAsia"/>
          <w:i/>
          <w:lang w:val="fr-FR"/>
        </w:rPr>
        <w:t xml:space="preserve"> </w:t>
      </w:r>
      <w:r w:rsidRPr="00E7232D">
        <w:rPr>
          <w:i/>
          <w:lang w:val="fr-FR"/>
        </w:rPr>
        <w:t>être atomiques</w:t>
      </w:r>
    </w:p>
    <w:p w:rsidR="00E35808" w:rsidRPr="00E7232D" w:rsidRDefault="00E35808" w:rsidP="00E35808">
      <w:pPr>
        <w:pStyle w:val="Standard"/>
        <w:numPr>
          <w:ilvl w:val="0"/>
          <w:numId w:val="25"/>
        </w:numPr>
        <w:rPr>
          <w:i/>
          <w:lang w:val="fr-FR"/>
        </w:rPr>
      </w:pPr>
      <w:r w:rsidRPr="00E7232D">
        <w:rPr>
          <w:rFonts w:hint="eastAsia"/>
          <w:i/>
          <w:lang w:val="fr-FR"/>
        </w:rPr>
        <w:t>A</w:t>
      </w:r>
      <w:r w:rsidRPr="00E7232D">
        <w:rPr>
          <w:i/>
          <w:lang w:val="fr-FR"/>
        </w:rPr>
        <w:t>ucun attribut non-clef ne dépend d’une partie seulement d’une clef</w:t>
      </w:r>
    </w:p>
    <w:p w:rsidR="00E35808" w:rsidRPr="00E7232D" w:rsidRDefault="00E35808" w:rsidP="00E35808">
      <w:pPr>
        <w:pStyle w:val="Standard"/>
        <w:numPr>
          <w:ilvl w:val="0"/>
          <w:numId w:val="25"/>
        </w:numPr>
        <w:rPr>
          <w:i/>
          <w:lang w:val="fr-FR"/>
        </w:rPr>
      </w:pPr>
      <w:r w:rsidRPr="00E7232D">
        <w:rPr>
          <w:i/>
          <w:lang w:val="fr-FR"/>
        </w:rPr>
        <w:t>Aucun attribut n’appartenant pas à une clef ne dépend d’un attribut non clef</w:t>
      </w:r>
    </w:p>
    <w:p w:rsidR="00E35808" w:rsidRPr="00E7232D" w:rsidRDefault="00E35808" w:rsidP="00E35808">
      <w:pPr>
        <w:pStyle w:val="Standard"/>
        <w:numPr>
          <w:ilvl w:val="0"/>
          <w:numId w:val="25"/>
        </w:numPr>
        <w:rPr>
          <w:i/>
          <w:lang w:val="fr-FR"/>
        </w:rPr>
      </w:pPr>
      <w:r w:rsidRPr="00E7232D">
        <w:rPr>
          <w:i/>
          <w:lang w:val="fr-FR"/>
        </w:rPr>
        <w:t>Les seules DFE existantes sont celles dans lesquelles une clef détermine un attribut</w:t>
      </w:r>
    </w:p>
    <w:p w:rsidR="00E35808" w:rsidRPr="00E7232D" w:rsidRDefault="00E35808">
      <w:pPr>
        <w:pStyle w:val="Standard"/>
        <w:rPr>
          <w:i/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  <w:r w:rsidRPr="00E7232D">
        <w:rPr>
          <w:lang w:val="fr-FR"/>
        </w:rPr>
        <w:t xml:space="preserve"> </w:t>
      </w:r>
    </w:p>
    <w:p w:rsidR="00E35808" w:rsidRPr="00E7232D" w:rsidRDefault="00E35808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2B1B74" w:rsidRPr="00E7232D" w:rsidRDefault="002B1B74">
      <w:pPr>
        <w:pStyle w:val="Standard"/>
        <w:rPr>
          <w:lang w:val="fr-FR"/>
        </w:rPr>
      </w:pPr>
    </w:p>
    <w:p w:rsidR="00E35808" w:rsidRPr="00E7232D" w:rsidRDefault="00E35808">
      <w:pPr>
        <w:pStyle w:val="Standard"/>
        <w:rPr>
          <w:lang w:val="fr-FR"/>
        </w:rPr>
      </w:pPr>
    </w:p>
    <w:p w:rsidR="00795583" w:rsidRPr="00E7232D" w:rsidRDefault="00795583" w:rsidP="00C80B9F">
      <w:pPr>
        <w:pStyle w:val="Titre"/>
        <w:jc w:val="center"/>
      </w:pPr>
    </w:p>
    <w:p w:rsidR="00795583" w:rsidRPr="00E7232D" w:rsidRDefault="00795583" w:rsidP="00C80B9F">
      <w:pPr>
        <w:pStyle w:val="Titre"/>
        <w:jc w:val="center"/>
      </w:pPr>
    </w:p>
    <w:p w:rsidR="00795583" w:rsidRPr="00E7232D" w:rsidRDefault="00795583" w:rsidP="00C80B9F">
      <w:pPr>
        <w:pStyle w:val="Titre"/>
        <w:jc w:val="center"/>
      </w:pPr>
    </w:p>
    <w:p w:rsidR="00C80B9F" w:rsidRPr="00E7232D" w:rsidRDefault="00C80B9F" w:rsidP="00C80B9F">
      <w:pPr>
        <w:pStyle w:val="Titre"/>
        <w:jc w:val="center"/>
      </w:pPr>
      <w:r w:rsidRPr="00E7232D">
        <w:t>Résumé des contributions</w:t>
      </w:r>
    </w:p>
    <w:tbl>
      <w:tblPr>
        <w:tblpPr w:leftFromText="141" w:rightFromText="141" w:vertAnchor="text" w:horzAnchor="margin" w:tblpY="91"/>
        <w:tblW w:w="87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230"/>
        <w:gridCol w:w="2400"/>
        <w:gridCol w:w="2040"/>
        <w:gridCol w:w="2050"/>
      </w:tblGrid>
      <w:tr w:rsidR="00C80B9F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</w:pPr>
            <w:r w:rsidRPr="00E7232D">
              <w:t>Référence du document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  <w:snapToGrid w:val="0"/>
            </w:pPr>
            <w:r w:rsidRPr="00E7232D">
              <w:t>contrib.docx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</w:pPr>
            <w:r w:rsidRPr="00E7232D">
              <w:t>version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  <w:snapToGrid w:val="0"/>
            </w:pPr>
            <w:r w:rsidRPr="00E7232D">
              <w:t>1.0</w:t>
            </w:r>
          </w:p>
        </w:tc>
      </w:tr>
      <w:tr w:rsidR="00C80B9F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</w:pPr>
            <w:r w:rsidRPr="00E7232D">
              <w:t>Auteurs création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  <w:snapToGrid w:val="0"/>
            </w:pPr>
            <w:r w:rsidRPr="00E7232D">
              <w:rPr>
                <w:sz w:val="16"/>
              </w:rPr>
              <w:t>Capellier Edouard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</w:pPr>
            <w:r w:rsidRPr="00E7232D">
              <w:t>Date de création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  <w:snapToGrid w:val="0"/>
            </w:pPr>
            <w:r w:rsidRPr="00E7232D">
              <w:t xml:space="preserve">14/04/2014     </w:t>
            </w:r>
          </w:p>
        </w:tc>
      </w:tr>
      <w:tr w:rsidR="00C80B9F" w:rsidRPr="00E7232D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</w:pPr>
            <w:r w:rsidRPr="00E7232D">
              <w:t>Auteur modification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  <w:snapToGrid w:val="0"/>
            </w:pPr>
            <w:r w:rsidRPr="00E7232D">
              <w:t>/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</w:pPr>
            <w:r w:rsidRPr="00E7232D">
              <w:t>Date de modification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0B9F" w:rsidRPr="00E7232D" w:rsidRDefault="00C80B9F" w:rsidP="00C80B9F">
            <w:pPr>
              <w:pStyle w:val="tableau"/>
              <w:snapToGrid w:val="0"/>
            </w:pPr>
            <w:r w:rsidRPr="00E7232D">
              <w:t>/</w:t>
            </w:r>
          </w:p>
        </w:tc>
      </w:tr>
    </w:tbl>
    <w:p w:rsidR="00C80B9F" w:rsidRPr="00E7232D" w:rsidRDefault="00C80B9F" w:rsidP="00F804D8"/>
    <w:tbl>
      <w:tblPr>
        <w:tblStyle w:val="Listeclaire-Accent5"/>
        <w:tblW w:w="0" w:type="auto"/>
        <w:tblLook w:val="00A0"/>
      </w:tblPr>
      <w:tblGrid>
        <w:gridCol w:w="2296"/>
        <w:gridCol w:w="2284"/>
        <w:gridCol w:w="2549"/>
        <w:gridCol w:w="2159"/>
      </w:tblGrid>
      <w:tr w:rsidR="00C80B9F" w:rsidRPr="00E7232D">
        <w:trPr>
          <w:cnfStyle w:val="100000000000"/>
        </w:trPr>
        <w:tc>
          <w:tcPr>
            <w:cnfStyle w:val="001000000000"/>
            <w:tcW w:w="2296" w:type="dxa"/>
          </w:tcPr>
          <w:p w:rsidR="00C80B9F" w:rsidRPr="00E7232D" w:rsidRDefault="00C80B9F" w:rsidP="00F804D8">
            <w:pPr>
              <w:jc w:val="center"/>
            </w:pPr>
            <w:r w:rsidRPr="00E7232D">
              <w:t>Nom</w:t>
            </w:r>
          </w:p>
        </w:tc>
        <w:tc>
          <w:tcPr>
            <w:cnfStyle w:val="000010000000"/>
            <w:tcW w:w="2284" w:type="dxa"/>
          </w:tcPr>
          <w:p w:rsidR="00C80B9F" w:rsidRPr="00E7232D" w:rsidRDefault="00C80B9F" w:rsidP="00F804D8">
            <w:pPr>
              <w:jc w:val="center"/>
            </w:pPr>
            <w:r w:rsidRPr="00E7232D">
              <w:t>Poste</w:t>
            </w:r>
          </w:p>
        </w:tc>
        <w:tc>
          <w:tcPr>
            <w:tcW w:w="2549" w:type="dxa"/>
          </w:tcPr>
          <w:p w:rsidR="00C80B9F" w:rsidRPr="00E7232D" w:rsidRDefault="00C80B9F" w:rsidP="00F804D8">
            <w:pPr>
              <w:jc w:val="center"/>
              <w:cnfStyle w:val="100000000000"/>
            </w:pPr>
            <w:r w:rsidRPr="00E7232D">
              <w:t>Contributions</w:t>
            </w:r>
          </w:p>
        </w:tc>
        <w:tc>
          <w:tcPr>
            <w:cnfStyle w:val="000010000000"/>
            <w:tcW w:w="2159" w:type="dxa"/>
          </w:tcPr>
          <w:p w:rsidR="00C80B9F" w:rsidRPr="00E7232D" w:rsidRDefault="00C80B9F" w:rsidP="00F804D8">
            <w:pPr>
              <w:jc w:val="center"/>
            </w:pPr>
            <w:r w:rsidRPr="00E7232D">
              <w:t>Temps passé par semaine</w:t>
            </w:r>
          </w:p>
        </w:tc>
      </w:tr>
      <w:tr w:rsidR="00C80B9F" w:rsidRPr="00E7232D">
        <w:trPr>
          <w:cnfStyle w:val="000000100000"/>
        </w:trPr>
        <w:tc>
          <w:tcPr>
            <w:cnfStyle w:val="001000000000"/>
            <w:tcW w:w="2296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Capellier Edouard</w:t>
            </w:r>
          </w:p>
        </w:tc>
        <w:tc>
          <w:tcPr>
            <w:cnfStyle w:val="000010000000"/>
            <w:tcW w:w="2284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Chef de Projet</w:t>
            </w:r>
          </w:p>
        </w:tc>
        <w:tc>
          <w:tcPr>
            <w:tcW w:w="2549" w:type="dxa"/>
          </w:tcPr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Présence en réunion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Relations avec l’équipe enseignante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Corédacteur de la note de clarification et de l’organigramme produit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Première version du  MCD du groupe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Première version du MLD du groupe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Corédacteur du MLD final du groupe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Vérifications du MLD et du MCD avant finalisation</w:t>
            </w:r>
          </w:p>
        </w:tc>
        <w:tc>
          <w:tcPr>
            <w:cnfStyle w:val="000010000000"/>
            <w:tcW w:w="2159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2 heures 45</w:t>
            </w:r>
          </w:p>
        </w:tc>
      </w:tr>
      <w:tr w:rsidR="00C80B9F" w:rsidRPr="00E7232D">
        <w:tc>
          <w:tcPr>
            <w:cnfStyle w:val="001000000000"/>
            <w:tcW w:w="2296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Dietsch Geoffroy</w:t>
            </w:r>
          </w:p>
        </w:tc>
        <w:tc>
          <w:tcPr>
            <w:cnfStyle w:val="000010000000"/>
            <w:tcW w:w="2284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Responsable Modélisation</w:t>
            </w:r>
          </w:p>
        </w:tc>
        <w:tc>
          <w:tcPr>
            <w:tcW w:w="2549" w:type="dxa"/>
          </w:tcPr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000000"/>
            </w:pPr>
            <w:r w:rsidRPr="00E7232D">
              <w:t>Présence en réunion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000000"/>
            </w:pPr>
            <w:r w:rsidRPr="00E7232D">
              <w:t>MCD final du groupe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000000"/>
            </w:pPr>
            <w:r w:rsidRPr="00E7232D">
              <w:t>Corédacteur du MLD final du groupe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000000"/>
            </w:pPr>
            <w:r w:rsidRPr="00E7232D">
              <w:t>Harmonisation des documents du groupe</w:t>
            </w:r>
          </w:p>
        </w:tc>
        <w:tc>
          <w:tcPr>
            <w:cnfStyle w:val="000010000000"/>
            <w:tcW w:w="2159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3 heures</w:t>
            </w:r>
          </w:p>
        </w:tc>
      </w:tr>
      <w:tr w:rsidR="00C80B9F" w:rsidRPr="00E7232D">
        <w:trPr>
          <w:cnfStyle w:val="000000100000"/>
        </w:trPr>
        <w:tc>
          <w:tcPr>
            <w:cnfStyle w:val="001000000000"/>
            <w:tcW w:w="2296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Grevelinger Mike</w:t>
            </w:r>
          </w:p>
        </w:tc>
        <w:tc>
          <w:tcPr>
            <w:cnfStyle w:val="000010000000"/>
            <w:tcW w:w="2284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Directeur Technique</w:t>
            </w:r>
          </w:p>
        </w:tc>
        <w:tc>
          <w:tcPr>
            <w:tcW w:w="2549" w:type="dxa"/>
          </w:tcPr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Présence en réunion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Analyse des besoins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Corédacteur de la note de clarification et de l’organigramme produit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Seconde version du MCD du groupe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100000"/>
            </w:pPr>
            <w:r w:rsidRPr="00E7232D">
              <w:t>Correction du MCD final du groupe</w:t>
            </w:r>
          </w:p>
        </w:tc>
        <w:tc>
          <w:tcPr>
            <w:cnfStyle w:val="000010000000"/>
            <w:tcW w:w="2159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2 heures 30</w:t>
            </w:r>
          </w:p>
        </w:tc>
      </w:tr>
      <w:tr w:rsidR="00C80B9F" w:rsidRPr="00E7232D">
        <w:tc>
          <w:tcPr>
            <w:cnfStyle w:val="001000000000"/>
            <w:tcW w:w="2296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Benyahia Hachem</w:t>
            </w:r>
          </w:p>
        </w:tc>
        <w:tc>
          <w:tcPr>
            <w:cnfStyle w:val="000010000000"/>
            <w:tcW w:w="2284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Responsable Qualité</w:t>
            </w:r>
          </w:p>
        </w:tc>
        <w:tc>
          <w:tcPr>
            <w:tcW w:w="2549" w:type="dxa"/>
          </w:tcPr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000000"/>
            </w:pPr>
            <w:r w:rsidRPr="00E7232D">
              <w:t>Présence en réunion</w:t>
            </w:r>
          </w:p>
          <w:p w:rsidR="00C80B9F" w:rsidRPr="00E7232D" w:rsidRDefault="00C80B9F" w:rsidP="00C80B9F">
            <w:pPr>
              <w:pStyle w:val="Paragraphedeliste"/>
              <w:numPr>
                <w:ilvl w:val="0"/>
                <w:numId w:val="27"/>
              </w:numPr>
              <w:cnfStyle w:val="000000000000"/>
            </w:pPr>
            <w:r w:rsidRPr="00E7232D">
              <w:t>Premier prototype de MCD</w:t>
            </w:r>
          </w:p>
        </w:tc>
        <w:tc>
          <w:tcPr>
            <w:cnfStyle w:val="000010000000"/>
            <w:tcW w:w="2159" w:type="dxa"/>
            <w:vAlign w:val="center"/>
          </w:tcPr>
          <w:p w:rsidR="00C80B9F" w:rsidRPr="00E7232D" w:rsidRDefault="00C80B9F" w:rsidP="00F804D8">
            <w:pPr>
              <w:jc w:val="center"/>
            </w:pPr>
            <w:r w:rsidRPr="00E7232D">
              <w:t>50 minutes</w:t>
            </w:r>
          </w:p>
        </w:tc>
      </w:tr>
    </w:tbl>
    <w:p w:rsidR="00C80B9F" w:rsidRPr="00E7232D" w:rsidRDefault="00C80B9F"/>
    <w:p w:rsidR="00E35808" w:rsidRPr="00E7232D" w:rsidRDefault="00E35808" w:rsidP="00E35808"/>
    <w:sectPr w:rsidR="00E35808" w:rsidRPr="00E7232D" w:rsidSect="00C80B9F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66" w:author="Antoine" w:date="2014-04-21T00:33:00Z" w:initials="A">
    <w:p w:rsidR="00D25E14" w:rsidRDefault="00D25E14">
      <w:pPr>
        <w:pStyle w:val="Commentaire"/>
      </w:pPr>
      <w:r>
        <w:rPr>
          <w:rStyle w:val="Marquedannotation"/>
        </w:rPr>
        <w:annotationRef/>
      </w:r>
      <w:r>
        <w:t>Sexe n’existe pas ici</w:t>
      </w:r>
    </w:p>
  </w:comment>
  <w:comment w:id="73" w:author="Antoine" w:date="2014-04-21T00:34:00Z" w:initials="A">
    <w:p w:rsidR="000E505D" w:rsidRDefault="000E505D">
      <w:pPr>
        <w:pStyle w:val="Commentaire"/>
      </w:pPr>
      <w:r>
        <w:rPr>
          <w:rStyle w:val="Marquedannotation"/>
        </w:rPr>
        <w:annotationRef/>
      </w:r>
      <w:r>
        <w:t>Idem, ça n’existe plus dans le MLD</w:t>
      </w:r>
    </w:p>
  </w:comment>
</w:comments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6F258E" w:rsidRDefault="006F258E" w:rsidP="00E90C08">
      <w:pPr>
        <w:spacing w:after="0" w:line="240" w:lineRule="auto"/>
      </w:pPr>
      <w:r>
        <w:separator/>
      </w:r>
    </w:p>
  </w:endnote>
  <w:endnote w:type="continuationSeparator" w:id="1">
    <w:p w:rsidR="006F258E" w:rsidRDefault="006F258E" w:rsidP="00E9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6F258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F258E" w:rsidRDefault="006F258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F258E" w:rsidRDefault="0039220D" w:rsidP="00795583">
          <w:pPr>
            <w:pStyle w:val="Sansinterligne"/>
            <w:jc w:val="center"/>
            <w:rPr>
              <w:rFonts w:asciiTheme="majorHAnsi" w:eastAsiaTheme="majorEastAsia" w:hAnsiTheme="majorHAnsi" w:cstheme="majorBidi"/>
            </w:rPr>
          </w:pPr>
          <w:fldSimple w:instr="PAGE  \* MERGEFORMAT">
            <w:r w:rsidR="00DE3BF9" w:rsidRPr="00DE3BF9">
              <w:rPr>
                <w:rFonts w:asciiTheme="majorHAnsi" w:eastAsiaTheme="majorEastAsia" w:hAnsiTheme="majorHAnsi" w:cstheme="majorBidi"/>
                <w:b/>
                <w:bCs/>
                <w:noProof/>
              </w:rPr>
              <w:t>13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F258E" w:rsidRDefault="006F258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F258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F258E" w:rsidRDefault="006F258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F258E" w:rsidRDefault="006F258E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F258E" w:rsidRDefault="006F258E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F258E" w:rsidRDefault="006F258E">
    <w:pPr>
      <w:pStyle w:val="Standard"/>
      <w:jc w:val="right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6F258E" w:rsidRDefault="006F258E" w:rsidP="00E90C08">
      <w:pPr>
        <w:spacing w:after="0" w:line="240" w:lineRule="auto"/>
      </w:pPr>
      <w:r>
        <w:separator/>
      </w:r>
    </w:p>
  </w:footnote>
  <w:footnote w:type="continuationSeparator" w:id="1">
    <w:p w:rsidR="006F258E" w:rsidRDefault="006F258E" w:rsidP="00E9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F258E" w:rsidRDefault="006F258E">
    <w:pPr>
      <w:pStyle w:val="Standard"/>
      <w:jc w:val="right"/>
      <w:rPr>
        <w:b/>
      </w:rPr>
    </w:pPr>
    <w:r>
      <w:rPr>
        <w:b/>
      </w:rPr>
      <w:t>Edouard Capellier, Mike Grevelinger, Geoffroy Dietsch, Hachem Benyahia</w:t>
    </w:r>
  </w:p>
  <w:p w:rsidR="006F258E" w:rsidRDefault="006F258E" w:rsidP="00E35808">
    <w:pPr>
      <w:pStyle w:val="Standard"/>
      <w:jc w:val="right"/>
      <w:rPr>
        <w:b/>
      </w:rPr>
    </w:pPr>
    <w:r>
      <w:rPr>
        <w:b/>
      </w:rPr>
      <w:t>Projet : Clinique vétérinaire</w:t>
    </w:r>
  </w:p>
  <w:p w:rsidR="006F258E" w:rsidRDefault="006F258E">
    <w:pPr>
      <w:pStyle w:val="Standard"/>
      <w:jc w:val="right"/>
      <w:rPr>
        <w:b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425DE0"/>
    <w:multiLevelType w:val="multilevel"/>
    <w:tmpl w:val="82E28260"/>
    <w:name w:val="grib22"/>
    <w:lvl w:ilvl="0">
      <w:start w:val="5"/>
      <w:numFmt w:val="upp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)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851" w:firstLine="0"/>
      </w:pPr>
      <w:rPr>
        <w:rFonts w:hint="default"/>
      </w:rPr>
    </w:lvl>
    <w:lvl w:ilvl="4">
      <w:start w:val="1"/>
      <w:numFmt w:val="lowerRoman"/>
      <w:suff w:val="space"/>
      <w:lvlText w:val="%5)"/>
      <w:lvlJc w:val="left"/>
      <w:pPr>
        <w:ind w:left="1134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EFD3365"/>
    <w:multiLevelType w:val="multilevel"/>
    <w:tmpl w:val="EDFA4C4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FDE673C"/>
    <w:multiLevelType w:val="multilevel"/>
    <w:tmpl w:val="83828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14A6BF4"/>
    <w:multiLevelType w:val="multilevel"/>
    <w:tmpl w:val="6C1877BC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91328A3"/>
    <w:multiLevelType w:val="multilevel"/>
    <w:tmpl w:val="77E4C05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1A9C0F17"/>
    <w:multiLevelType w:val="hybridMultilevel"/>
    <w:tmpl w:val="5302F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24E12"/>
    <w:multiLevelType w:val="multilevel"/>
    <w:tmpl w:val="85DCB8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1DD0647A"/>
    <w:multiLevelType w:val="multilevel"/>
    <w:tmpl w:val="E91465F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21F03393"/>
    <w:multiLevelType w:val="multilevel"/>
    <w:tmpl w:val="BDFAB5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7546CD7"/>
    <w:multiLevelType w:val="hybridMultilevel"/>
    <w:tmpl w:val="7F2AF15A"/>
    <w:lvl w:ilvl="0" w:tplc="F3FCBEC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15FD8"/>
    <w:multiLevelType w:val="multilevel"/>
    <w:tmpl w:val="43241AE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2FC312EA"/>
    <w:multiLevelType w:val="multilevel"/>
    <w:tmpl w:val="B11C2F86"/>
    <w:styleLink w:val="WW8Num2"/>
    <w:lvl w:ilvl="0">
      <w:start w:val="1"/>
      <w:numFmt w:val="upperRoman"/>
      <w:lvlText w:val="%1)"/>
      <w:lvlJc w:val="left"/>
    </w:lvl>
    <w:lvl w:ilvl="1">
      <w:start w:val="1"/>
      <w:numFmt w:val="upperLetter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Roman"/>
      <w:lvlText w:val="%5)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321D3FAB"/>
    <w:multiLevelType w:val="multilevel"/>
    <w:tmpl w:val="6D20F7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382A5708"/>
    <w:multiLevelType w:val="multilevel"/>
    <w:tmpl w:val="41F265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46DA499D"/>
    <w:multiLevelType w:val="multilevel"/>
    <w:tmpl w:val="B3FA14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4BD153EF"/>
    <w:multiLevelType w:val="multilevel"/>
    <w:tmpl w:val="9068692A"/>
    <w:lvl w:ilvl="0">
      <w:start w:val="1"/>
      <w:numFmt w:val="upperRoman"/>
      <w:lvlText w:val="%1)"/>
      <w:lvlJc w:val="left"/>
      <w:pPr>
        <w:ind w:left="0" w:firstLine="0"/>
      </w:pPr>
      <w:rPr>
        <w:rFonts w:ascii="Arial" w:eastAsia="Arial" w:hAnsi="Arial" w:cs="Symbol"/>
        <w:vertAlign w:val="baseline"/>
      </w:rPr>
    </w:lvl>
    <w:lvl w:ilvl="1">
      <w:start w:val="1"/>
      <w:numFmt w:val="upperLetter"/>
      <w:lvlText w:val="%2)"/>
      <w:lvlJc w:val="left"/>
      <w:pPr>
        <w:ind w:left="993" w:firstLine="993"/>
      </w:pPr>
      <w:rPr>
        <w:rFonts w:ascii="Arial" w:eastAsia="Arial" w:hAnsi="Arial" w:cs="Symbol"/>
        <w:vertAlign w:val="baseline"/>
      </w:rPr>
    </w:lvl>
    <w:lvl w:ilvl="2">
      <w:start w:val="1"/>
      <w:numFmt w:val="decimal"/>
      <w:lvlText w:val="%3)"/>
      <w:lvlJc w:val="left"/>
      <w:pPr>
        <w:ind w:left="567" w:firstLine="567"/>
      </w:pPr>
      <w:rPr>
        <w:rFonts w:ascii="Arial" w:eastAsia="Arial" w:hAnsi="Arial" w:cs="Symbol"/>
        <w:vertAlign w:val="baseline"/>
      </w:rPr>
    </w:lvl>
    <w:lvl w:ilvl="3">
      <w:start w:val="1"/>
      <w:numFmt w:val="lowerLetter"/>
      <w:lvlText w:val="%4)"/>
      <w:lvlJc w:val="left"/>
      <w:pPr>
        <w:ind w:left="851" w:firstLine="851"/>
      </w:pPr>
      <w:rPr>
        <w:rFonts w:ascii="Arial" w:eastAsia="Arial" w:hAnsi="Arial" w:cs="Symbol"/>
        <w:vertAlign w:val="baseline"/>
      </w:rPr>
    </w:lvl>
    <w:lvl w:ilvl="4">
      <w:start w:val="1"/>
      <w:numFmt w:val="lowerRoman"/>
      <w:lvlText w:val="%5)"/>
      <w:lvlJc w:val="left"/>
      <w:pPr>
        <w:ind w:left="1134" w:firstLine="1134"/>
      </w:pPr>
      <w:rPr>
        <w:rFonts w:ascii="Arial" w:eastAsia="Arial" w:hAnsi="Arial" w:cs="Symbol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rFonts w:ascii="Arial" w:eastAsia="Arial" w:hAnsi="Arial" w:cs="Symbol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rFonts w:ascii="Arial" w:eastAsia="Arial" w:hAnsi="Arial" w:cs="Symbol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rFonts w:ascii="Arial" w:eastAsia="Arial" w:hAnsi="Arial" w:cs="Symbol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rFonts w:ascii="Arial" w:eastAsia="Arial" w:hAnsi="Arial" w:cs="Symbol"/>
        <w:vertAlign w:val="baseline"/>
      </w:rPr>
    </w:lvl>
  </w:abstractNum>
  <w:abstractNum w:abstractNumId="16">
    <w:nsid w:val="55F43ECE"/>
    <w:multiLevelType w:val="multilevel"/>
    <w:tmpl w:val="26BA18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590728D6"/>
    <w:multiLevelType w:val="multilevel"/>
    <w:tmpl w:val="B13E17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5A4D16CC"/>
    <w:multiLevelType w:val="multilevel"/>
    <w:tmpl w:val="6F6E28A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9">
    <w:nsid w:val="69291F0B"/>
    <w:multiLevelType w:val="multilevel"/>
    <w:tmpl w:val="236411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6A8C4477"/>
    <w:multiLevelType w:val="multilevel"/>
    <w:tmpl w:val="98CC41D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>
    <w:nsid w:val="6B6016B7"/>
    <w:multiLevelType w:val="multilevel"/>
    <w:tmpl w:val="56DA5B6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D8E4146"/>
    <w:multiLevelType w:val="multilevel"/>
    <w:tmpl w:val="C5D868B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7199527C"/>
    <w:multiLevelType w:val="multilevel"/>
    <w:tmpl w:val="515479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7419461D"/>
    <w:multiLevelType w:val="multilevel"/>
    <w:tmpl w:val="05387212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Symbo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  <w:vertAlign w:val="baseline"/>
      </w:rPr>
    </w:lvl>
  </w:abstractNum>
  <w:abstractNum w:abstractNumId="25">
    <w:nsid w:val="782730AF"/>
    <w:multiLevelType w:val="multilevel"/>
    <w:tmpl w:val="D83274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7939561A"/>
    <w:multiLevelType w:val="hybridMultilevel"/>
    <w:tmpl w:val="AB4E4C3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</w:num>
  <w:num w:numId="4">
    <w:abstractNumId w:val="0"/>
  </w:num>
  <w:num w:numId="5">
    <w:abstractNumId w:val="24"/>
  </w:num>
  <w:num w:numId="6">
    <w:abstractNumId w:val="15"/>
  </w:num>
  <w:num w:numId="7">
    <w:abstractNumId w:val="10"/>
  </w:num>
  <w:num w:numId="8">
    <w:abstractNumId w:val="19"/>
  </w:num>
  <w:num w:numId="9">
    <w:abstractNumId w:val="12"/>
  </w:num>
  <w:num w:numId="10">
    <w:abstractNumId w:val="20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13"/>
  </w:num>
  <w:num w:numId="16">
    <w:abstractNumId w:val="25"/>
  </w:num>
  <w:num w:numId="17">
    <w:abstractNumId w:val="16"/>
  </w:num>
  <w:num w:numId="18">
    <w:abstractNumId w:val="2"/>
  </w:num>
  <w:num w:numId="19">
    <w:abstractNumId w:val="6"/>
  </w:num>
  <w:num w:numId="20">
    <w:abstractNumId w:val="21"/>
  </w:num>
  <w:num w:numId="21">
    <w:abstractNumId w:val="22"/>
  </w:num>
  <w:num w:numId="22">
    <w:abstractNumId w:val="14"/>
  </w:num>
  <w:num w:numId="23">
    <w:abstractNumId w:val="4"/>
  </w:num>
  <w:num w:numId="24">
    <w:abstractNumId w:val="23"/>
  </w:num>
  <w:num w:numId="25">
    <w:abstractNumId w:val="9"/>
  </w:num>
  <w:num w:numId="26">
    <w:abstractNumId w:val="5"/>
  </w:num>
  <w:num w:numId="27">
    <w:abstractNumId w:val="26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0C08"/>
    <w:rsid w:val="000C2C7C"/>
    <w:rsid w:val="000E505D"/>
    <w:rsid w:val="002109B7"/>
    <w:rsid w:val="002B1B74"/>
    <w:rsid w:val="0039220D"/>
    <w:rsid w:val="003A0225"/>
    <w:rsid w:val="00472BBF"/>
    <w:rsid w:val="00542009"/>
    <w:rsid w:val="005F4F71"/>
    <w:rsid w:val="006408A8"/>
    <w:rsid w:val="006566B8"/>
    <w:rsid w:val="006E2976"/>
    <w:rsid w:val="006F258E"/>
    <w:rsid w:val="007148FF"/>
    <w:rsid w:val="00795583"/>
    <w:rsid w:val="00902786"/>
    <w:rsid w:val="009E5437"/>
    <w:rsid w:val="00AD15B0"/>
    <w:rsid w:val="00AF43D5"/>
    <w:rsid w:val="00BB78DA"/>
    <w:rsid w:val="00BD0D6A"/>
    <w:rsid w:val="00C80B9F"/>
    <w:rsid w:val="00D25E14"/>
    <w:rsid w:val="00D57DB8"/>
    <w:rsid w:val="00DE3BF9"/>
    <w:rsid w:val="00E35808"/>
    <w:rsid w:val="00E37A81"/>
    <w:rsid w:val="00E7232D"/>
    <w:rsid w:val="00E90C08"/>
    <w:rsid w:val="00F0054E"/>
    <w:rsid w:val="00F804D8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0" type="connector" idref="#_x0000_s1045"/>
        <o:r id="V:Rule21" type="connector" idref="#_x0000_s1052"/>
        <o:r id="V:Rule22" type="connector" idref="#_x0000_s1051"/>
        <o:r id="V:Rule23" type="connector" idref="#_x0000_s1053"/>
        <o:r id="V:Rule24" type="connector" idref="#_x0000_s1050"/>
        <o:r id="V:Rule25" type="connector" idref="#_x0000_s1047"/>
        <o:r id="V:Rule26" type="connector" idref="#_x0000_s1056"/>
        <o:r id="V:Rule27" type="connector" idref="#_x0000_s1054"/>
        <o:r id="V:Rule28" type="connector" idref="#_x0000_s1049"/>
        <o:r id="V:Rule29" type="connector" idref="#_x0000_s1058"/>
        <o:r id="V:Rule30" type="connector" idref="#_x0000_s1043"/>
        <o:r id="V:Rule31" type="connector" idref="#_x0000_s1041"/>
        <o:r id="V:Rule32" type="connector" idref="#_x0000_s1042"/>
        <o:r id="V:Rule33" type="connector" idref="#_x0000_s1055"/>
        <o:r id="V:Rule34" type="connector" idref="#_x0000_s1048"/>
        <o:r id="V:Rule35" type="connector" idref="#_x0000_s1059"/>
        <o:r id="V:Rule36" type="connector" idref="#_x0000_s1044"/>
        <o:r id="V:Rule37" type="connector" idref="#_x0000_s1046"/>
        <o:r id="V:Rule38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B8"/>
  </w:style>
  <w:style w:type="paragraph" w:styleId="Titre1">
    <w:name w:val="heading 1"/>
    <w:basedOn w:val="Normal"/>
    <w:next w:val="Normal"/>
    <w:link w:val="Titre1Car"/>
    <w:uiPriority w:val="9"/>
    <w:qFormat/>
    <w:rsid w:val="00E90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i-IN"/>
    </w:rPr>
  </w:style>
  <w:style w:type="paragraph" w:styleId="Titre2">
    <w:name w:val="heading 2"/>
    <w:basedOn w:val="Normal"/>
    <w:next w:val="Normal"/>
    <w:link w:val="Titre2Car"/>
    <w:unhideWhenUsed/>
    <w:qFormat/>
    <w:rsid w:val="00E90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i-IN"/>
    </w:rPr>
  </w:style>
  <w:style w:type="paragraph" w:styleId="Titre3">
    <w:name w:val="heading 3"/>
    <w:basedOn w:val="Normal"/>
    <w:next w:val="Normal"/>
    <w:link w:val="Titre3Car"/>
    <w:qFormat/>
    <w:rsid w:val="00E90C08"/>
    <w:pPr>
      <w:keepNext/>
      <w:spacing w:before="120" w:after="80" w:line="240" w:lineRule="auto"/>
      <w:ind w:left="567"/>
      <w:jc w:val="both"/>
      <w:outlineLvl w:val="2"/>
    </w:pPr>
    <w:rPr>
      <w:rFonts w:ascii="Arial" w:eastAsia="Times New Roman" w:hAnsi="Arial" w:cs="Times New Roman"/>
      <w:b/>
      <w:smallCaps/>
      <w:sz w:val="20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E90C08"/>
    <w:pPr>
      <w:keepNext/>
      <w:spacing w:before="120" w:after="80" w:line="240" w:lineRule="auto"/>
      <w:ind w:left="851"/>
      <w:jc w:val="both"/>
      <w:outlineLvl w:val="3"/>
    </w:pPr>
    <w:rPr>
      <w:rFonts w:ascii="Arial" w:eastAsia="Times New Roman" w:hAnsi="Arial" w:cs="Times New Roman"/>
      <w:smallCaps/>
      <w:sz w:val="2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E90C08"/>
    <w:pPr>
      <w:spacing w:before="120" w:after="80" w:line="240" w:lineRule="auto"/>
      <w:ind w:left="1134"/>
      <w:jc w:val="both"/>
      <w:outlineLvl w:val="4"/>
    </w:pPr>
    <w:rPr>
      <w:rFonts w:ascii="Arial" w:eastAsia="Times New Roman" w:hAnsi="Arial" w:cs="Times New Roman"/>
      <w:b/>
      <w:smallCaps/>
      <w:sz w:val="18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E90C08"/>
    <w:pPr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E90C08"/>
    <w:pPr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E90C08"/>
    <w:pPr>
      <w:tabs>
        <w:tab w:val="num" w:pos="1440"/>
      </w:tabs>
      <w:spacing w:before="240" w:after="60" w:line="24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E90C08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Standard">
    <w:name w:val="Standard"/>
    <w:rsid w:val="00E90C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Titre1Car">
    <w:name w:val="Titre 1 Car"/>
    <w:basedOn w:val="Policepardfaut"/>
    <w:link w:val="Titre1"/>
    <w:uiPriority w:val="9"/>
    <w:rsid w:val="00E90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i-IN"/>
    </w:rPr>
  </w:style>
  <w:style w:type="character" w:customStyle="1" w:styleId="Titre2Car">
    <w:name w:val="Titre 2 Car"/>
    <w:basedOn w:val="Policepardfaut"/>
    <w:link w:val="Titre2"/>
    <w:uiPriority w:val="9"/>
    <w:rsid w:val="00E90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i-IN"/>
    </w:rPr>
  </w:style>
  <w:style w:type="paragraph" w:customStyle="1" w:styleId="tableau">
    <w:name w:val="tableau"/>
    <w:basedOn w:val="Standard"/>
    <w:rsid w:val="00E90C08"/>
    <w:pPr>
      <w:widowControl/>
      <w:suppressAutoHyphens w:val="0"/>
      <w:autoSpaceDN/>
      <w:spacing w:line="276" w:lineRule="auto"/>
      <w:textAlignment w:val="auto"/>
    </w:pPr>
    <w:rPr>
      <w:rFonts w:ascii="Arial" w:eastAsia="Times New Roman" w:hAnsi="Arial" w:cs="Arial"/>
      <w:kern w:val="0"/>
      <w:sz w:val="18"/>
      <w:szCs w:val="20"/>
      <w:lang w:val="fr-FR" w:eastAsia="zh-CN" w:bidi="ar-SA"/>
    </w:rPr>
  </w:style>
  <w:style w:type="character" w:styleId="Numrodepage">
    <w:name w:val="page number"/>
    <w:basedOn w:val="Policepardfaut"/>
    <w:rsid w:val="00E90C08"/>
  </w:style>
  <w:style w:type="numbering" w:customStyle="1" w:styleId="WW8Num2">
    <w:name w:val="WW8Num2"/>
    <w:basedOn w:val="Aucuneliste"/>
    <w:rsid w:val="00E90C08"/>
    <w:pPr>
      <w:numPr>
        <w:numId w:val="28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90C08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90C08"/>
    <w:pPr>
      <w:spacing w:after="100"/>
      <w:ind w:left="240"/>
    </w:pPr>
    <w:rPr>
      <w:szCs w:val="21"/>
      <w:lang w:bidi="hi-IN"/>
    </w:rPr>
  </w:style>
  <w:style w:type="character" w:styleId="Lienhypertexte">
    <w:name w:val="Hyperlink"/>
    <w:basedOn w:val="Policepardfaut"/>
    <w:uiPriority w:val="99"/>
    <w:unhideWhenUsed/>
    <w:rsid w:val="00E90C08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E90C08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B1B74"/>
    <w:pPr>
      <w:tabs>
        <w:tab w:val="left" w:pos="440"/>
        <w:tab w:val="right" w:leader="dot" w:pos="9062"/>
      </w:tabs>
      <w:spacing w:after="100"/>
    </w:pPr>
    <w:rPr>
      <w:rFonts w:cs="Mangal"/>
      <w:b/>
      <w:noProof/>
      <w:szCs w:val="20"/>
      <w:lang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C0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90C08"/>
    <w:rPr>
      <w:rFonts w:ascii="Arial" w:eastAsia="Times New Roman" w:hAnsi="Arial" w:cs="Times New Roman"/>
      <w:b/>
      <w:smallCap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E90C08"/>
    <w:rPr>
      <w:rFonts w:ascii="Arial" w:eastAsia="Times New Roman" w:hAnsi="Arial" w:cs="Times New Roman"/>
      <w:smallCaps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E90C08"/>
    <w:rPr>
      <w:rFonts w:ascii="Arial" w:eastAsia="Times New Roman" w:hAnsi="Arial" w:cs="Times New Roman"/>
      <w:b/>
      <w:smallCaps/>
      <w:sz w:val="18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90C08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E90C08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90C08"/>
    <w:rPr>
      <w:rFonts w:ascii="Times New Roman" w:eastAsia="Times New Roman" w:hAnsi="Times New Roman" w:cs="Times New Roman"/>
      <w:i/>
      <w:iCs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90C08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90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C08"/>
  </w:style>
  <w:style w:type="paragraph" w:styleId="Pieddepage">
    <w:name w:val="footer"/>
    <w:basedOn w:val="Normal"/>
    <w:link w:val="PieddepageCar"/>
    <w:uiPriority w:val="99"/>
    <w:unhideWhenUsed/>
    <w:rsid w:val="00E90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C08"/>
  </w:style>
  <w:style w:type="paragraph" w:styleId="Titre">
    <w:name w:val="Title"/>
    <w:basedOn w:val="Normal"/>
    <w:next w:val="Normal"/>
    <w:link w:val="TitreCar"/>
    <w:uiPriority w:val="10"/>
    <w:qFormat/>
    <w:rsid w:val="00E90C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0C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90C0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90C0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90C08"/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B1B74"/>
    <w:pPr>
      <w:spacing w:after="100"/>
      <w:ind w:left="440"/>
    </w:pPr>
  </w:style>
  <w:style w:type="table" w:styleId="Listeclaire-Accent5">
    <w:name w:val="Light List Accent 5"/>
    <w:basedOn w:val="TableauNormal"/>
    <w:uiPriority w:val="61"/>
    <w:rsid w:val="00C80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Marquedannotation">
    <w:name w:val="annotation reference"/>
    <w:basedOn w:val="Policepardfaut"/>
    <w:uiPriority w:val="99"/>
    <w:semiHidden/>
    <w:unhideWhenUsed/>
    <w:rsid w:val="000C2C7C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2C7C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2C7C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2C7C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2C7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i-IN"/>
    </w:rPr>
  </w:style>
  <w:style w:type="paragraph" w:styleId="Titre2">
    <w:name w:val="heading 2"/>
    <w:basedOn w:val="Normal"/>
    <w:next w:val="Normal"/>
    <w:link w:val="Titre2Car"/>
    <w:unhideWhenUsed/>
    <w:qFormat/>
    <w:rsid w:val="00E90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i-IN"/>
    </w:rPr>
  </w:style>
  <w:style w:type="paragraph" w:styleId="Titre3">
    <w:name w:val="heading 3"/>
    <w:basedOn w:val="Normal"/>
    <w:next w:val="Normal"/>
    <w:link w:val="Titre3Car"/>
    <w:qFormat/>
    <w:rsid w:val="00E90C08"/>
    <w:pPr>
      <w:keepNext/>
      <w:spacing w:before="120" w:after="80" w:line="240" w:lineRule="auto"/>
      <w:ind w:left="567"/>
      <w:jc w:val="both"/>
      <w:outlineLvl w:val="2"/>
    </w:pPr>
    <w:rPr>
      <w:rFonts w:ascii="Arial" w:eastAsia="Times New Roman" w:hAnsi="Arial" w:cs="Times New Roman"/>
      <w:b/>
      <w:smallCaps/>
      <w:sz w:val="20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E90C08"/>
    <w:pPr>
      <w:keepNext/>
      <w:spacing w:before="120" w:after="80" w:line="240" w:lineRule="auto"/>
      <w:ind w:left="851"/>
      <w:jc w:val="both"/>
      <w:outlineLvl w:val="3"/>
    </w:pPr>
    <w:rPr>
      <w:rFonts w:ascii="Arial" w:eastAsia="Times New Roman" w:hAnsi="Arial" w:cs="Times New Roman"/>
      <w:smallCaps/>
      <w:sz w:val="2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E90C08"/>
    <w:pPr>
      <w:spacing w:before="120" w:after="80" w:line="240" w:lineRule="auto"/>
      <w:ind w:left="1134"/>
      <w:jc w:val="both"/>
      <w:outlineLvl w:val="4"/>
    </w:pPr>
    <w:rPr>
      <w:rFonts w:ascii="Arial" w:eastAsia="Times New Roman" w:hAnsi="Arial" w:cs="Times New Roman"/>
      <w:b/>
      <w:smallCaps/>
      <w:sz w:val="18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E90C08"/>
    <w:pPr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E90C08"/>
    <w:pPr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E90C08"/>
    <w:pPr>
      <w:tabs>
        <w:tab w:val="num" w:pos="1440"/>
      </w:tabs>
      <w:spacing w:before="240" w:after="60" w:line="24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E90C08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90C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Titre1Car">
    <w:name w:val="Titre 1 Car"/>
    <w:basedOn w:val="Policepardfaut"/>
    <w:link w:val="Titre1"/>
    <w:uiPriority w:val="9"/>
    <w:rsid w:val="00E90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i-IN"/>
    </w:rPr>
  </w:style>
  <w:style w:type="character" w:customStyle="1" w:styleId="Titre2Car">
    <w:name w:val="Titre 2 Car"/>
    <w:basedOn w:val="Policepardfaut"/>
    <w:link w:val="Titre2"/>
    <w:uiPriority w:val="9"/>
    <w:rsid w:val="00E90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i-IN"/>
    </w:rPr>
  </w:style>
  <w:style w:type="paragraph" w:customStyle="1" w:styleId="tableau">
    <w:name w:val="tableau"/>
    <w:basedOn w:val="Standard"/>
    <w:rsid w:val="00E90C08"/>
    <w:pPr>
      <w:widowControl/>
      <w:suppressAutoHyphens w:val="0"/>
      <w:autoSpaceDN/>
      <w:spacing w:line="276" w:lineRule="auto"/>
      <w:textAlignment w:val="auto"/>
    </w:pPr>
    <w:rPr>
      <w:rFonts w:ascii="Arial" w:eastAsia="Times New Roman" w:hAnsi="Arial" w:cs="Arial"/>
      <w:kern w:val="0"/>
      <w:sz w:val="18"/>
      <w:szCs w:val="20"/>
      <w:lang w:val="fr-FR" w:eastAsia="zh-CN" w:bidi="ar-SA"/>
    </w:rPr>
  </w:style>
  <w:style w:type="character" w:styleId="Numrodepage">
    <w:name w:val="page number"/>
    <w:basedOn w:val="Policepardfaut"/>
    <w:rsid w:val="00E90C08"/>
  </w:style>
  <w:style w:type="numbering" w:customStyle="1" w:styleId="WW8Num2">
    <w:name w:val="WW8Num2"/>
    <w:basedOn w:val="Aucuneliste"/>
    <w:rsid w:val="00E90C08"/>
    <w:pPr>
      <w:numPr>
        <w:numId w:val="28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90C08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90C08"/>
    <w:pPr>
      <w:spacing w:after="100"/>
      <w:ind w:left="240"/>
    </w:pPr>
    <w:rPr>
      <w:szCs w:val="21"/>
      <w:lang w:bidi="hi-IN"/>
    </w:rPr>
  </w:style>
  <w:style w:type="character" w:styleId="Lienhypertexte">
    <w:name w:val="Hyperlink"/>
    <w:basedOn w:val="Policepardfaut"/>
    <w:uiPriority w:val="99"/>
    <w:unhideWhenUsed/>
    <w:rsid w:val="00E90C08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E90C08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B1B74"/>
    <w:pPr>
      <w:tabs>
        <w:tab w:val="left" w:pos="440"/>
        <w:tab w:val="right" w:leader="dot" w:pos="9062"/>
      </w:tabs>
      <w:spacing w:after="100"/>
    </w:pPr>
    <w:rPr>
      <w:rFonts w:cs="Mangal"/>
      <w:b/>
      <w:noProof/>
      <w:szCs w:val="20"/>
      <w:lang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0C0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90C08"/>
    <w:rPr>
      <w:rFonts w:ascii="Arial" w:eastAsia="Times New Roman" w:hAnsi="Arial" w:cs="Times New Roman"/>
      <w:b/>
      <w:smallCap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E90C08"/>
    <w:rPr>
      <w:rFonts w:ascii="Arial" w:eastAsia="Times New Roman" w:hAnsi="Arial" w:cs="Times New Roman"/>
      <w:smallCaps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E90C08"/>
    <w:rPr>
      <w:rFonts w:ascii="Arial" w:eastAsia="Times New Roman" w:hAnsi="Arial" w:cs="Times New Roman"/>
      <w:b/>
      <w:smallCaps/>
      <w:sz w:val="18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90C08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E90C08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90C08"/>
    <w:rPr>
      <w:rFonts w:ascii="Times New Roman" w:eastAsia="Times New Roman" w:hAnsi="Times New Roman" w:cs="Times New Roman"/>
      <w:i/>
      <w:iCs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90C08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90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C08"/>
  </w:style>
  <w:style w:type="paragraph" w:styleId="Pieddepage">
    <w:name w:val="footer"/>
    <w:basedOn w:val="Normal"/>
    <w:link w:val="PieddepageCar"/>
    <w:uiPriority w:val="99"/>
    <w:unhideWhenUsed/>
    <w:rsid w:val="00E90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C08"/>
  </w:style>
  <w:style w:type="paragraph" w:styleId="Titre">
    <w:name w:val="Title"/>
    <w:basedOn w:val="Normal"/>
    <w:next w:val="Normal"/>
    <w:link w:val="TitreCar"/>
    <w:uiPriority w:val="10"/>
    <w:qFormat/>
    <w:rsid w:val="00E90C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0C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90C0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90C0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90C08"/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B1B74"/>
    <w:pPr>
      <w:spacing w:after="100"/>
      <w:ind w:left="440"/>
    </w:pPr>
  </w:style>
  <w:style w:type="table" w:styleId="Listeclaire-Accent5">
    <w:name w:val="Light List Accent 5"/>
    <w:basedOn w:val="TableauNormal"/>
    <w:uiPriority w:val="61"/>
    <w:rsid w:val="00C80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image" Target="media/image2.emf"/><Relationship Id="rId14" Type="http://schemas.openxmlformats.org/officeDocument/2006/relationships/image" Target="media/image3.emf"/><Relationship Id="rId15" Type="http://schemas.openxmlformats.org/officeDocument/2006/relationships/image" Target="media/image4.emf"/><Relationship Id="rId16" Type="http://schemas.openxmlformats.org/officeDocument/2006/relationships/comments" Target="comments.xm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Edouad Capellier, Mike Grevelinger, Geoffroy Dietsch, Hachem Benyahia</Abstract>
  <CompanyAddress/>
  <CompanyPhone/>
  <CompanyFax/>
  <CompanyEmail/>
</CoverPageProperties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4.56107" units="1/cm"/>
          <inkml:channelProperty channel="Y" name="resolution" value="499.65302" units="1/cm"/>
          <inkml:channelProperty channel="F" name="resolution" value="0" units="1/dev"/>
        </inkml:channelProperties>
      </inkml:inkSource>
      <inkml:timestamp xml:id="ts0" timeString="2014-04-14T21:54:10.22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0 744 0,'0'0'25,"0"0"-25,0 0 18,9 0-18,7 0 9,10-4-9,3 1 11,10 3-11,16-3 13,8 0-13,13-7 8,60-12-8,-9-13 6,16 4-6,5-7 10,43-10-10,-13 4-1,8 28 1,0-16 1,-8-6-1,8-13 2,0 7-2,-8-1-1,-18 1 1,-11 6 1,24 3-1,-8 7-1,-42 5 1,-1 4 1,-3 0-1,-18-6 1,-16 9-1,-38 13-3,-5-7 3,-8 7-6,-5 3 6,-7-6-30,-6 9 30,-7-12-63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4.56107" units="1/cm"/>
          <inkml:channelProperty channel="Y" name="resolution" value="499.65302" units="1/cm"/>
          <inkml:channelProperty channel="F" name="resolution" value="0" units="1/dev"/>
        </inkml:channelProperties>
      </inkml:inkSource>
      <inkml:timestamp xml:id="ts0" timeString="2014-04-14T21:54:13.04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2739 629 0,'-8'3'78,"8"-3"-78,-21 13 0,0 6 0,-1 0 2,5 3-2,5-3-2,3 0 2,9-3 0,9-6 0,8-7 9,0-6-9,12-7 5,9-2-5,9-8 1,0 5-1,3-1-1,1 0 1,-4-3-2,-9 3 2,-4 0-3,-9-3 3,-8 6 1,-13 4-1,-8 6-1,4 3 1,-17 12 3,-4 1-3,-5 0-2,-3-1 2,-5 7 3,0 7-3,4-1 2,9 4-2,9-4 0,16-3 0,17-9 4,9-13-4,20-6 0,14-10 0,4-6 0,59-13 0,0-26-4,12-12 4,26-3-3,-21-3 3,-17-4 0,9-15 0,-13 22 0,-39 25 0,-12-6 0,-38 34 0,-8 1-2,-18 13 2,-12 6 1,4 3-1,-38 6 4,-17 10-4,-5 16 2,-7 15-2,-48 33 11,10-7-11,11 12-3,18 11 3,13-30 0,16 7 0,26-28 1,8-4-1,13-6 3,13-7-3,21-15 4,17-13-4,4-9 1,21-10-1,59-45 1,35-25-1,-5 16-2,-17-32 2,-8-3-5,-26 20 5,-29 30-6,-18 11 6,-29 18 0,-8 7 0,-9 6 4,-12 13-4,-14 0-4,5 3 4,-16 9 3,-10 10-3,-8 7 1,-8 12-1,0 9 0,-18 11 0,14 11 0,-30 43 3,4-17-3,25-29 0,22-18 0,3-3 2,10-1-2,8-3 2,8-6-2,13-16-2,4-6 2,4-13-2,5-6 2,4-10-3,4-3 3,0 0-7,-4 9 7,-5 1-4,-7-1 2,-10 7 2,-3 3 1,-1 3-1,-4 7 5,-4-1-5,0 4 0,5 0 0,-1 2-1,4 1 1,5 3 3,4-3-3,0 0-2,4-6 2,0-4-1,5-6 1,-5-10-8,4-9 8,1-3-16,-1 0 16,0-3-26,1-17 26,-5 10-22,-4 4 22,-9 6 12,-3 6-12,-10 6 14,-7 17-14,-5 5 18,-9 4-18,1 16 2,8 9-2,4 1 0,5-1 0,12-6 6,17-13-6,13-9 3,13-17-3,-1-8-1,14-7 1,12-7 2,42-15-2,0 16 0,-16 6 0,-39 6 0,-4 3 0,-13 4-2,-8 3 2,-4 3-4,-13 3 4,-13 0-2,-4-3 2,-30 19 8,-16 3-8,-5 7 9,-17 3-9,-38 25 8,9-3-8,8-19 10,38-16-10,9 3 2,12-9-2,22-4 2,20-5-2,31-8 3,29-12-3,84-28-4,48-32 4,3 6 1,0 26-1,-16-7-3,-5 3 3,-29 4-2,-43 6 2,-25 15 1,-47 14-1,-16-4 4,-26 4-4,-26-7 5,-41 3-5,-52 7 5,-165-20-5,-54 4 4,-208 9-4,38 4 3,-5 12-3,10 10-6,-5 41 6,8 12-14,-8-15 14,17-3-22,55 6 22,157-3-3,4-1 3,-1 7-12,31-6 12,33-19 5,43-13-5,63-6 13,59-7-13,73 0 0,46 1 16,127 2-16,122-9-1,530 10 1,1495-26 9,-1567-13-9,-513 23-3,187 0 3,335 12-6,685 16 6,-864 10-101,-439-35 101,37 16-2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</inkml:traceFormat>
        <inkml:channelProperties>
          <inkml:channelProperty channel="X" name="resolution" value="374.56107" units="1/cm"/>
          <inkml:channelProperty channel="Y" name="resolution" value="499.65302" units="1/cm"/>
          <inkml:channelProperty channel="F" name="resolution" value="0" units="1/dev"/>
        </inkml:channelProperties>
      </inkml:inkSource>
      <inkml:timestamp xml:id="ts0" timeString="2014-04-14T21:54:11.18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-5 272 0,'4'-6'56,"13"-4"-56,4-9 3,13 0-3,13-6-4,4-1 4,4 7 3,0 3-3,8 4 0,-4-4 0,1 3 3,-10 7-3,-7-1 0,-9 1 0,-9 6 3,-8 3-3,-13 4 8,-12-4-8,-18 6 5,-7 10-5,-1 4 3,-4-1-3,4-6 4,4-4-4,9 4-3,12-13 3,9-3-1,13-12 1,17-7 1,12-4-1,9 4 0,4 13 0,4 0-2,5-4 2,-1 1 0,-4-1 0,-8 1-3,0 2 3,0 4 0,0 0 0,4-3 0,0 6 0,-4 0 0,4-7 0,0 1 4,4 0-4,0-4 4,0 0-4,-8 1 3,-8 3-3,-5-1-1,-9 7 1,-8 10-4,-8-4 4,-13 7 0,-13 0 0,-20 2-2,-18 20 2,-17 13 6,-67 34-6,-18 14 5,-3 18-5,12-19 7,8-22-7,39-19 8,16 0-8,43-25 1,9-4-1,3-6-13,18-12 13,16-17-18,22 1 18,16-14-75</inkml:trace>
</inkml:ink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3EDB5C-859D-A14E-95A3-138266032041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D822A94-6CB2-4544-AACF-451AB6D15F07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F003C85-0157-3F4B-9D98-8E0123621096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14CCB8AA-C38B-407B-A0B3-A983FE36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16</Pages>
  <Words>2219</Words>
  <Characters>12652</Characters>
  <Application>Microsoft Word 12.0.0</Application>
  <DocSecurity>0</DocSecurity>
  <Lines>105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NF17</vt:lpstr>
    </vt:vector>
  </TitlesOfParts>
  <Company/>
  <LinksUpToDate>false</LinksUpToDate>
  <CharactersWithSpaces>15537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NF17</dc:title>
  <dc:subject>Clinique Vétérinaire</dc:subject>
  <dc:creator>Edouard Capellier, Mike Grevelinger, Geoffroy Dietsch, Hachem Benyahia</dc:creator>
  <cp:lastModifiedBy>Antoine</cp:lastModifiedBy>
  <cp:revision>9</cp:revision>
  <cp:lastPrinted>2014-04-16T09:04:00Z</cp:lastPrinted>
  <dcterms:created xsi:type="dcterms:W3CDTF">2014-04-14T21:06:00Z</dcterms:created>
  <dcterms:modified xsi:type="dcterms:W3CDTF">2014-04-20T22:49:00Z</dcterms:modified>
</cp:coreProperties>
</file>